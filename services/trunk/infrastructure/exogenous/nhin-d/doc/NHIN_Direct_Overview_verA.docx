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Look w:val="00A0"/>
      </w:tblPr>
      <w:tblGrid>
        <w:gridCol w:w="9576"/>
      </w:tblGrid>
      <w:tr w:rsidR="00C06F7F">
        <w:trPr>
          <w:trHeight w:val="2880"/>
          <w:jc w:val="center"/>
        </w:trPr>
        <w:tc>
          <w:tcPr>
            <w:tcW w:w="5000" w:type="pct"/>
          </w:tcPr>
          <w:p w:rsidR="00C06F7F" w:rsidRDefault="00C06F7F">
            <w:pPr>
              <w:pStyle w:val="NoSpacing"/>
              <w:jc w:val="center"/>
              <w:rPr>
                <w:rFonts w:ascii="Cambria" w:hAnsi="Cambria"/>
                <w:caps/>
              </w:rPr>
            </w:pPr>
          </w:p>
        </w:tc>
      </w:tr>
      <w:tr w:rsidR="00C06F7F">
        <w:trPr>
          <w:trHeight w:val="1440"/>
          <w:jc w:val="center"/>
        </w:trPr>
        <w:tc>
          <w:tcPr>
            <w:tcW w:w="5000" w:type="pct"/>
            <w:tcBorders>
              <w:bottom w:val="single" w:sz="4" w:space="0" w:color="4F81BD"/>
            </w:tcBorders>
            <w:vAlign w:val="center"/>
          </w:tcPr>
          <w:p w:rsidR="00C06F7F" w:rsidRDefault="00C06F7F" w:rsidP="00013E92">
            <w:pPr>
              <w:pStyle w:val="NoSpacing"/>
              <w:jc w:val="center"/>
              <w:rPr>
                <w:rFonts w:ascii="Cambria" w:hAnsi="Cambria"/>
                <w:sz w:val="80"/>
                <w:szCs w:val="80"/>
              </w:rPr>
            </w:pPr>
            <w:r>
              <w:rPr>
                <w:rFonts w:ascii="Cambria" w:hAnsi="Cambria"/>
                <w:sz w:val="80"/>
                <w:szCs w:val="80"/>
              </w:rPr>
              <w:t>NHIN Direct Overview</w:t>
            </w:r>
          </w:p>
        </w:tc>
      </w:tr>
    </w:tbl>
    <w:p w:rsidR="00C06F7F" w:rsidRDefault="00C06F7F"/>
    <w:p w:rsidR="00C06F7F" w:rsidRDefault="00C06F7F"/>
    <w:tbl>
      <w:tblPr>
        <w:tblpPr w:leftFromText="187" w:rightFromText="187" w:horzAnchor="margin" w:tblpXSpec="center" w:tblpYSpec="bottom"/>
        <w:tblW w:w="5000" w:type="pct"/>
        <w:tblLook w:val="00A0"/>
      </w:tblPr>
      <w:tblGrid>
        <w:gridCol w:w="9576"/>
      </w:tblGrid>
      <w:tr w:rsidR="00C06F7F">
        <w:tc>
          <w:tcPr>
            <w:tcW w:w="5000" w:type="pct"/>
          </w:tcPr>
          <w:p w:rsidR="00C06F7F" w:rsidRPr="002172C1" w:rsidRDefault="00C06F7F">
            <w:pPr>
              <w:pStyle w:val="NoSpacing"/>
            </w:pPr>
            <w:r w:rsidRPr="002172C1">
              <w:t>[Type the abstract of the document here. The abstract is typically a short summary of the contents of the document. Type the abstract of the document here. The abstract is typically a short summary of the contents of the document.]</w:t>
            </w:r>
          </w:p>
        </w:tc>
      </w:tr>
    </w:tbl>
    <w:p w:rsidR="00C06F7F" w:rsidRDefault="00C06F7F"/>
    <w:p w:rsidR="00C06F7F" w:rsidRPr="00EF721A" w:rsidRDefault="00C06F7F" w:rsidP="00013E92">
      <w:pPr>
        <w:pStyle w:val="NormalWeb"/>
        <w:rPr>
          <w:rFonts w:cs="Verdana"/>
          <w:sz w:val="28"/>
          <w:szCs w:val="28"/>
        </w:rPr>
      </w:pPr>
      <w:r>
        <w:rPr>
          <w:rFonts w:cs="Verdana"/>
          <w:sz w:val="28"/>
          <w:szCs w:val="28"/>
        </w:rPr>
        <w:br w:type="page"/>
      </w:r>
    </w:p>
    <w:p w:rsidR="00C06F7F" w:rsidRDefault="00C06F7F">
      <w:pPr>
        <w:pStyle w:val="TOCHeading"/>
      </w:pPr>
      <w:r>
        <w:t>Table of Contents</w:t>
      </w:r>
    </w:p>
    <w:p w:rsidR="00834262" w:rsidRDefault="00C37178">
      <w:pPr>
        <w:pStyle w:val="TOC1"/>
        <w:tabs>
          <w:tab w:val="left" w:pos="440"/>
          <w:tab w:val="right" w:leader="dot" w:pos="9350"/>
        </w:tabs>
        <w:rPr>
          <w:rFonts w:asciiTheme="minorHAnsi" w:eastAsiaTheme="minorEastAsia" w:hAnsiTheme="minorHAnsi" w:cstheme="minorBidi"/>
          <w:noProof/>
        </w:rPr>
      </w:pPr>
      <w:r>
        <w:fldChar w:fldCharType="begin"/>
      </w:r>
      <w:r w:rsidR="00C06F7F">
        <w:instrText xml:space="preserve"> TOC \o "1-3" \h \z \u </w:instrText>
      </w:r>
      <w:r>
        <w:fldChar w:fldCharType="separate"/>
      </w:r>
      <w:hyperlink w:anchor="_Toc268060945" w:history="1">
        <w:r w:rsidR="00834262" w:rsidRPr="00900301">
          <w:rPr>
            <w:rStyle w:val="Hyperlink"/>
            <w:noProof/>
          </w:rPr>
          <w:t>1.</w:t>
        </w:r>
        <w:r w:rsidR="00834262">
          <w:rPr>
            <w:rFonts w:asciiTheme="minorHAnsi" w:eastAsiaTheme="minorEastAsia" w:hAnsiTheme="minorHAnsi" w:cstheme="minorBidi"/>
            <w:noProof/>
          </w:rPr>
          <w:tab/>
        </w:r>
        <w:r w:rsidR="00834262" w:rsidRPr="00900301">
          <w:rPr>
            <w:rStyle w:val="Hyperlink"/>
            <w:noProof/>
          </w:rPr>
          <w:t>Introduction: What is NHIN Direct?</w:t>
        </w:r>
        <w:r w:rsidR="00834262">
          <w:rPr>
            <w:noProof/>
            <w:webHidden/>
          </w:rPr>
          <w:tab/>
        </w:r>
        <w:r w:rsidR="00834262">
          <w:rPr>
            <w:noProof/>
            <w:webHidden/>
          </w:rPr>
          <w:fldChar w:fldCharType="begin"/>
        </w:r>
        <w:r w:rsidR="00834262">
          <w:rPr>
            <w:noProof/>
            <w:webHidden/>
          </w:rPr>
          <w:instrText xml:space="preserve"> PAGEREF _Toc268060945 \h </w:instrText>
        </w:r>
        <w:r w:rsidR="00834262">
          <w:rPr>
            <w:noProof/>
            <w:webHidden/>
          </w:rPr>
        </w:r>
        <w:r w:rsidR="00834262">
          <w:rPr>
            <w:noProof/>
            <w:webHidden/>
          </w:rPr>
          <w:fldChar w:fldCharType="separate"/>
        </w:r>
        <w:r w:rsidR="00834262">
          <w:rPr>
            <w:noProof/>
            <w:webHidden/>
          </w:rPr>
          <w:t>5</w:t>
        </w:r>
        <w:r w:rsidR="00834262">
          <w:rPr>
            <w:noProof/>
            <w:webHidden/>
          </w:rPr>
          <w:fldChar w:fldCharType="end"/>
        </w:r>
      </w:hyperlink>
    </w:p>
    <w:p w:rsidR="00834262" w:rsidRDefault="00834262">
      <w:pPr>
        <w:pStyle w:val="TOC1"/>
        <w:tabs>
          <w:tab w:val="left" w:pos="440"/>
          <w:tab w:val="right" w:leader="dot" w:pos="9350"/>
        </w:tabs>
        <w:rPr>
          <w:rFonts w:asciiTheme="minorHAnsi" w:eastAsiaTheme="minorEastAsia" w:hAnsiTheme="minorHAnsi" w:cstheme="minorBidi"/>
          <w:noProof/>
        </w:rPr>
      </w:pPr>
      <w:hyperlink w:anchor="_Toc268060946" w:history="1">
        <w:r w:rsidRPr="00900301">
          <w:rPr>
            <w:rStyle w:val="Hyperlink"/>
            <w:noProof/>
          </w:rPr>
          <w:t>2.</w:t>
        </w:r>
        <w:r>
          <w:rPr>
            <w:rFonts w:asciiTheme="minorHAnsi" w:eastAsiaTheme="minorEastAsia" w:hAnsiTheme="minorHAnsi" w:cstheme="minorBidi"/>
            <w:noProof/>
          </w:rPr>
          <w:tab/>
        </w:r>
        <w:r w:rsidRPr="00900301">
          <w:rPr>
            <w:rStyle w:val="Hyperlink"/>
            <w:noProof/>
          </w:rPr>
          <w:t>How was NHIN Direct Started?</w:t>
        </w:r>
        <w:r>
          <w:rPr>
            <w:noProof/>
            <w:webHidden/>
          </w:rPr>
          <w:tab/>
        </w:r>
        <w:r>
          <w:rPr>
            <w:noProof/>
            <w:webHidden/>
          </w:rPr>
          <w:fldChar w:fldCharType="begin"/>
        </w:r>
        <w:r>
          <w:rPr>
            <w:noProof/>
            <w:webHidden/>
          </w:rPr>
          <w:instrText xml:space="preserve"> PAGEREF _Toc268060946 \h </w:instrText>
        </w:r>
        <w:r>
          <w:rPr>
            <w:noProof/>
            <w:webHidden/>
          </w:rPr>
        </w:r>
        <w:r>
          <w:rPr>
            <w:noProof/>
            <w:webHidden/>
          </w:rPr>
          <w:fldChar w:fldCharType="separate"/>
        </w:r>
        <w:r>
          <w:rPr>
            <w:noProof/>
            <w:webHidden/>
          </w:rPr>
          <w:t>6</w:t>
        </w:r>
        <w:r>
          <w:rPr>
            <w:noProof/>
            <w:webHidden/>
          </w:rPr>
          <w:fldChar w:fldCharType="end"/>
        </w:r>
      </w:hyperlink>
    </w:p>
    <w:p w:rsidR="00834262" w:rsidRDefault="00834262">
      <w:pPr>
        <w:pStyle w:val="TOC1"/>
        <w:tabs>
          <w:tab w:val="left" w:pos="440"/>
          <w:tab w:val="right" w:leader="dot" w:pos="9350"/>
        </w:tabs>
        <w:rPr>
          <w:rFonts w:asciiTheme="minorHAnsi" w:eastAsiaTheme="minorEastAsia" w:hAnsiTheme="minorHAnsi" w:cstheme="minorBidi"/>
          <w:noProof/>
        </w:rPr>
      </w:pPr>
      <w:hyperlink w:anchor="_Toc268060947" w:history="1">
        <w:r w:rsidRPr="00900301">
          <w:rPr>
            <w:rStyle w:val="Hyperlink"/>
            <w:noProof/>
          </w:rPr>
          <w:t>3.</w:t>
        </w:r>
        <w:r>
          <w:rPr>
            <w:rFonts w:asciiTheme="minorHAnsi" w:eastAsiaTheme="minorEastAsia" w:hAnsiTheme="minorHAnsi" w:cstheme="minorBidi"/>
            <w:noProof/>
          </w:rPr>
          <w:tab/>
        </w:r>
        <w:r w:rsidRPr="00900301">
          <w:rPr>
            <w:rStyle w:val="Hyperlink"/>
            <w:noProof/>
          </w:rPr>
          <w:t>Who will use NHIN Direct?</w:t>
        </w:r>
        <w:r>
          <w:rPr>
            <w:noProof/>
            <w:webHidden/>
          </w:rPr>
          <w:tab/>
        </w:r>
        <w:r>
          <w:rPr>
            <w:noProof/>
            <w:webHidden/>
          </w:rPr>
          <w:fldChar w:fldCharType="begin"/>
        </w:r>
        <w:r>
          <w:rPr>
            <w:noProof/>
            <w:webHidden/>
          </w:rPr>
          <w:instrText xml:space="preserve"> PAGEREF _Toc268060947 \h </w:instrText>
        </w:r>
        <w:r>
          <w:rPr>
            <w:noProof/>
            <w:webHidden/>
          </w:rPr>
        </w:r>
        <w:r>
          <w:rPr>
            <w:noProof/>
            <w:webHidden/>
          </w:rPr>
          <w:fldChar w:fldCharType="separate"/>
        </w:r>
        <w:r>
          <w:rPr>
            <w:noProof/>
            <w:webHidden/>
          </w:rPr>
          <w:t>7</w:t>
        </w:r>
        <w:r>
          <w:rPr>
            <w:noProof/>
            <w:webHidden/>
          </w:rPr>
          <w:fldChar w:fldCharType="end"/>
        </w:r>
      </w:hyperlink>
    </w:p>
    <w:p w:rsidR="00834262" w:rsidRDefault="00834262">
      <w:pPr>
        <w:pStyle w:val="TOC1"/>
        <w:tabs>
          <w:tab w:val="left" w:pos="440"/>
          <w:tab w:val="right" w:leader="dot" w:pos="9350"/>
        </w:tabs>
        <w:rPr>
          <w:rFonts w:asciiTheme="minorHAnsi" w:eastAsiaTheme="minorEastAsia" w:hAnsiTheme="minorHAnsi" w:cstheme="minorBidi"/>
          <w:noProof/>
        </w:rPr>
      </w:pPr>
      <w:hyperlink w:anchor="_Toc268060948" w:history="1">
        <w:r w:rsidRPr="00900301">
          <w:rPr>
            <w:rStyle w:val="Hyperlink"/>
            <w:noProof/>
          </w:rPr>
          <w:t>4.</w:t>
        </w:r>
        <w:r>
          <w:rPr>
            <w:rFonts w:asciiTheme="minorHAnsi" w:eastAsiaTheme="minorEastAsia" w:hAnsiTheme="minorHAnsi" w:cstheme="minorBidi"/>
            <w:noProof/>
          </w:rPr>
          <w:tab/>
        </w:r>
        <w:r w:rsidRPr="00900301">
          <w:rPr>
            <w:rStyle w:val="Hyperlink"/>
            <w:noProof/>
          </w:rPr>
          <w:t>NHIN Direct Project Organization and Participation:</w:t>
        </w:r>
        <w:r>
          <w:rPr>
            <w:noProof/>
            <w:webHidden/>
          </w:rPr>
          <w:tab/>
        </w:r>
        <w:r>
          <w:rPr>
            <w:noProof/>
            <w:webHidden/>
          </w:rPr>
          <w:fldChar w:fldCharType="begin"/>
        </w:r>
        <w:r>
          <w:rPr>
            <w:noProof/>
            <w:webHidden/>
          </w:rPr>
          <w:instrText xml:space="preserve"> PAGEREF _Toc268060948 \h </w:instrText>
        </w:r>
        <w:r>
          <w:rPr>
            <w:noProof/>
            <w:webHidden/>
          </w:rPr>
        </w:r>
        <w:r>
          <w:rPr>
            <w:noProof/>
            <w:webHidden/>
          </w:rPr>
          <w:fldChar w:fldCharType="separate"/>
        </w:r>
        <w:r>
          <w:rPr>
            <w:noProof/>
            <w:webHidden/>
          </w:rPr>
          <w:t>9</w:t>
        </w:r>
        <w:r>
          <w:rPr>
            <w:noProof/>
            <w:webHidden/>
          </w:rPr>
          <w:fldChar w:fldCharType="end"/>
        </w:r>
      </w:hyperlink>
    </w:p>
    <w:p w:rsidR="00834262" w:rsidRDefault="00834262">
      <w:pPr>
        <w:pStyle w:val="TOC1"/>
        <w:tabs>
          <w:tab w:val="left" w:pos="440"/>
          <w:tab w:val="right" w:leader="dot" w:pos="9350"/>
        </w:tabs>
        <w:rPr>
          <w:rFonts w:asciiTheme="minorHAnsi" w:eastAsiaTheme="minorEastAsia" w:hAnsiTheme="minorHAnsi" w:cstheme="minorBidi"/>
          <w:noProof/>
        </w:rPr>
      </w:pPr>
      <w:hyperlink w:anchor="_Toc268060949" w:history="1">
        <w:r w:rsidRPr="00900301">
          <w:rPr>
            <w:rStyle w:val="Hyperlink"/>
            <w:noProof/>
          </w:rPr>
          <w:t>5.</w:t>
        </w:r>
        <w:r>
          <w:rPr>
            <w:rFonts w:asciiTheme="minorHAnsi" w:eastAsiaTheme="minorEastAsia" w:hAnsiTheme="minorHAnsi" w:cstheme="minorBidi"/>
            <w:noProof/>
          </w:rPr>
          <w:tab/>
        </w:r>
        <w:r w:rsidRPr="00900301">
          <w:rPr>
            <w:rStyle w:val="Hyperlink"/>
            <w:noProof/>
          </w:rPr>
          <w:t>Implementers(Enablers) of NHIN Direct</w:t>
        </w:r>
        <w:r>
          <w:rPr>
            <w:noProof/>
            <w:webHidden/>
          </w:rPr>
          <w:tab/>
        </w:r>
        <w:r>
          <w:rPr>
            <w:noProof/>
            <w:webHidden/>
          </w:rPr>
          <w:fldChar w:fldCharType="begin"/>
        </w:r>
        <w:r>
          <w:rPr>
            <w:noProof/>
            <w:webHidden/>
          </w:rPr>
          <w:instrText xml:space="preserve"> PAGEREF _Toc268060949 \h </w:instrText>
        </w:r>
        <w:r>
          <w:rPr>
            <w:noProof/>
            <w:webHidden/>
          </w:rPr>
        </w:r>
        <w:r>
          <w:rPr>
            <w:noProof/>
            <w:webHidden/>
          </w:rPr>
          <w:fldChar w:fldCharType="separate"/>
        </w:r>
        <w:r>
          <w:rPr>
            <w:noProof/>
            <w:webHidden/>
          </w:rPr>
          <w:t>11</w:t>
        </w:r>
        <w:r>
          <w:rPr>
            <w:noProof/>
            <w:webHidden/>
          </w:rPr>
          <w:fldChar w:fldCharType="end"/>
        </w:r>
      </w:hyperlink>
    </w:p>
    <w:p w:rsidR="00834262" w:rsidRDefault="00834262">
      <w:pPr>
        <w:pStyle w:val="TOC1"/>
        <w:tabs>
          <w:tab w:val="left" w:pos="440"/>
          <w:tab w:val="right" w:leader="dot" w:pos="9350"/>
        </w:tabs>
        <w:rPr>
          <w:rFonts w:asciiTheme="minorHAnsi" w:eastAsiaTheme="minorEastAsia" w:hAnsiTheme="minorHAnsi" w:cstheme="minorBidi"/>
          <w:noProof/>
        </w:rPr>
      </w:pPr>
      <w:hyperlink w:anchor="_Toc268060950" w:history="1">
        <w:r w:rsidRPr="00900301">
          <w:rPr>
            <w:rStyle w:val="Hyperlink"/>
            <w:noProof/>
          </w:rPr>
          <w:t>6.</w:t>
        </w:r>
        <w:r>
          <w:rPr>
            <w:rFonts w:asciiTheme="minorHAnsi" w:eastAsiaTheme="minorEastAsia" w:hAnsiTheme="minorHAnsi" w:cstheme="minorBidi"/>
            <w:noProof/>
          </w:rPr>
          <w:tab/>
        </w:r>
        <w:r w:rsidRPr="00900301">
          <w:rPr>
            <w:rStyle w:val="Hyperlink"/>
            <w:noProof/>
          </w:rPr>
          <w:t>Relationship between the NHIN, NHIN Direct and NHIN Exchange:</w:t>
        </w:r>
        <w:r>
          <w:rPr>
            <w:noProof/>
            <w:webHidden/>
          </w:rPr>
          <w:tab/>
        </w:r>
        <w:r>
          <w:rPr>
            <w:noProof/>
            <w:webHidden/>
          </w:rPr>
          <w:fldChar w:fldCharType="begin"/>
        </w:r>
        <w:r>
          <w:rPr>
            <w:noProof/>
            <w:webHidden/>
          </w:rPr>
          <w:instrText xml:space="preserve"> PAGEREF _Toc268060950 \h </w:instrText>
        </w:r>
        <w:r>
          <w:rPr>
            <w:noProof/>
            <w:webHidden/>
          </w:rPr>
        </w:r>
        <w:r>
          <w:rPr>
            <w:noProof/>
            <w:webHidden/>
          </w:rPr>
          <w:fldChar w:fldCharType="separate"/>
        </w:r>
        <w:r>
          <w:rPr>
            <w:noProof/>
            <w:webHidden/>
          </w:rPr>
          <w:t>11</w:t>
        </w:r>
        <w:r>
          <w:rPr>
            <w:noProof/>
            <w:webHidden/>
          </w:rPr>
          <w:fldChar w:fldCharType="end"/>
        </w:r>
      </w:hyperlink>
    </w:p>
    <w:p w:rsidR="00834262" w:rsidRDefault="00834262">
      <w:pPr>
        <w:pStyle w:val="TOC1"/>
        <w:tabs>
          <w:tab w:val="left" w:pos="440"/>
          <w:tab w:val="right" w:leader="dot" w:pos="9350"/>
        </w:tabs>
        <w:rPr>
          <w:rFonts w:asciiTheme="minorHAnsi" w:eastAsiaTheme="minorEastAsia" w:hAnsiTheme="minorHAnsi" w:cstheme="minorBidi"/>
          <w:noProof/>
        </w:rPr>
      </w:pPr>
      <w:hyperlink w:anchor="_Toc268060951" w:history="1">
        <w:r w:rsidRPr="00900301">
          <w:rPr>
            <w:rStyle w:val="Hyperlink"/>
            <w:noProof/>
          </w:rPr>
          <w:t>9.</w:t>
        </w:r>
        <w:r>
          <w:rPr>
            <w:rFonts w:asciiTheme="minorHAnsi" w:eastAsiaTheme="minorEastAsia" w:hAnsiTheme="minorHAnsi" w:cstheme="minorBidi"/>
            <w:noProof/>
          </w:rPr>
          <w:tab/>
        </w:r>
        <w:r w:rsidRPr="00900301">
          <w:rPr>
            <w:rStyle w:val="Hyperlink"/>
            <w:noProof/>
          </w:rPr>
          <w:t>Technical Discussion</w:t>
        </w:r>
        <w:r>
          <w:rPr>
            <w:noProof/>
            <w:webHidden/>
          </w:rPr>
          <w:tab/>
        </w:r>
        <w:r>
          <w:rPr>
            <w:noProof/>
            <w:webHidden/>
          </w:rPr>
          <w:fldChar w:fldCharType="begin"/>
        </w:r>
        <w:r>
          <w:rPr>
            <w:noProof/>
            <w:webHidden/>
          </w:rPr>
          <w:instrText xml:space="preserve"> PAGEREF _Toc268060951 \h </w:instrText>
        </w:r>
        <w:r>
          <w:rPr>
            <w:noProof/>
            <w:webHidden/>
          </w:rPr>
        </w:r>
        <w:r>
          <w:rPr>
            <w:noProof/>
            <w:webHidden/>
          </w:rPr>
          <w:fldChar w:fldCharType="separate"/>
        </w:r>
        <w:r>
          <w:rPr>
            <w:noProof/>
            <w:webHidden/>
          </w:rPr>
          <w:t>12</w:t>
        </w:r>
        <w:r>
          <w:rPr>
            <w:noProof/>
            <w:webHidden/>
          </w:rPr>
          <w:fldChar w:fldCharType="end"/>
        </w:r>
      </w:hyperlink>
    </w:p>
    <w:p w:rsidR="00834262" w:rsidRDefault="00834262">
      <w:pPr>
        <w:pStyle w:val="TOC2"/>
        <w:tabs>
          <w:tab w:val="left" w:pos="880"/>
          <w:tab w:val="right" w:leader="dot" w:pos="9350"/>
        </w:tabs>
        <w:rPr>
          <w:rFonts w:asciiTheme="minorHAnsi" w:eastAsiaTheme="minorEastAsia" w:hAnsiTheme="minorHAnsi" w:cstheme="minorBidi"/>
          <w:noProof/>
        </w:rPr>
      </w:pPr>
      <w:hyperlink w:anchor="_Toc268060952" w:history="1">
        <w:r w:rsidRPr="00900301">
          <w:rPr>
            <w:rStyle w:val="Hyperlink"/>
            <w:noProof/>
          </w:rPr>
          <w:t>9.1</w:t>
        </w:r>
        <w:r>
          <w:rPr>
            <w:rFonts w:asciiTheme="minorHAnsi" w:eastAsiaTheme="minorEastAsia" w:hAnsiTheme="minorHAnsi" w:cstheme="minorBidi"/>
            <w:noProof/>
          </w:rPr>
          <w:tab/>
        </w:r>
        <w:r w:rsidRPr="00900301">
          <w:rPr>
            <w:rStyle w:val="Hyperlink"/>
            <w:noProof/>
          </w:rPr>
          <w:t>NHIN Direct Abstract Model:</w:t>
        </w:r>
        <w:r>
          <w:rPr>
            <w:noProof/>
            <w:webHidden/>
          </w:rPr>
          <w:tab/>
        </w:r>
        <w:r>
          <w:rPr>
            <w:noProof/>
            <w:webHidden/>
          </w:rPr>
          <w:fldChar w:fldCharType="begin"/>
        </w:r>
        <w:r>
          <w:rPr>
            <w:noProof/>
            <w:webHidden/>
          </w:rPr>
          <w:instrText xml:space="preserve"> PAGEREF _Toc268060952 \h </w:instrText>
        </w:r>
        <w:r>
          <w:rPr>
            <w:noProof/>
            <w:webHidden/>
          </w:rPr>
        </w:r>
        <w:r>
          <w:rPr>
            <w:noProof/>
            <w:webHidden/>
          </w:rPr>
          <w:fldChar w:fldCharType="separate"/>
        </w:r>
        <w:r>
          <w:rPr>
            <w:noProof/>
            <w:webHidden/>
          </w:rPr>
          <w:t>12</w:t>
        </w:r>
        <w:r>
          <w:rPr>
            <w:noProof/>
            <w:webHidden/>
          </w:rPr>
          <w:fldChar w:fldCharType="end"/>
        </w:r>
      </w:hyperlink>
    </w:p>
    <w:p w:rsidR="00834262" w:rsidRDefault="00834262">
      <w:pPr>
        <w:pStyle w:val="TOC2"/>
        <w:tabs>
          <w:tab w:val="left" w:pos="880"/>
          <w:tab w:val="right" w:leader="dot" w:pos="9350"/>
        </w:tabs>
        <w:rPr>
          <w:rFonts w:asciiTheme="minorHAnsi" w:eastAsiaTheme="minorEastAsia" w:hAnsiTheme="minorHAnsi" w:cstheme="minorBidi"/>
          <w:noProof/>
        </w:rPr>
      </w:pPr>
      <w:hyperlink w:anchor="_Toc268060953" w:history="1">
        <w:r w:rsidRPr="00900301">
          <w:rPr>
            <w:rStyle w:val="Hyperlink"/>
            <w:noProof/>
          </w:rPr>
          <w:t>9.2</w:t>
        </w:r>
        <w:r>
          <w:rPr>
            <w:rFonts w:asciiTheme="minorHAnsi" w:eastAsiaTheme="minorEastAsia" w:hAnsiTheme="minorHAnsi" w:cstheme="minorBidi"/>
            <w:noProof/>
          </w:rPr>
          <w:tab/>
        </w:r>
        <w:r w:rsidRPr="00900301">
          <w:rPr>
            <w:rStyle w:val="Hyperlink"/>
            <w:noProof/>
          </w:rPr>
          <w:t>NHIN Direct Terminology and Concepts:</w:t>
        </w:r>
        <w:r>
          <w:rPr>
            <w:noProof/>
            <w:webHidden/>
          </w:rPr>
          <w:tab/>
        </w:r>
        <w:r>
          <w:rPr>
            <w:noProof/>
            <w:webHidden/>
          </w:rPr>
          <w:fldChar w:fldCharType="begin"/>
        </w:r>
        <w:r>
          <w:rPr>
            <w:noProof/>
            <w:webHidden/>
          </w:rPr>
          <w:instrText xml:space="preserve"> PAGEREF _Toc268060953 \h </w:instrText>
        </w:r>
        <w:r>
          <w:rPr>
            <w:noProof/>
            <w:webHidden/>
          </w:rPr>
        </w:r>
        <w:r>
          <w:rPr>
            <w:noProof/>
            <w:webHidden/>
          </w:rPr>
          <w:fldChar w:fldCharType="separate"/>
        </w:r>
        <w:r>
          <w:rPr>
            <w:noProof/>
            <w:webHidden/>
          </w:rPr>
          <w:t>13</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54" w:history="1">
        <w:r w:rsidRPr="00900301">
          <w:rPr>
            <w:rStyle w:val="Hyperlink"/>
            <w:noProof/>
          </w:rPr>
          <w:t>9.2.1</w:t>
        </w:r>
        <w:r>
          <w:rPr>
            <w:rFonts w:asciiTheme="minorHAnsi" w:eastAsiaTheme="minorEastAsia" w:hAnsiTheme="minorHAnsi" w:cstheme="minorBidi"/>
            <w:noProof/>
          </w:rPr>
          <w:tab/>
        </w:r>
        <w:r w:rsidRPr="00900301">
          <w:rPr>
            <w:rStyle w:val="Hyperlink"/>
            <w:noProof/>
          </w:rPr>
          <w:t>Source and Destination:</w:t>
        </w:r>
        <w:r>
          <w:rPr>
            <w:noProof/>
            <w:webHidden/>
          </w:rPr>
          <w:tab/>
        </w:r>
        <w:r>
          <w:rPr>
            <w:noProof/>
            <w:webHidden/>
          </w:rPr>
          <w:fldChar w:fldCharType="begin"/>
        </w:r>
        <w:r>
          <w:rPr>
            <w:noProof/>
            <w:webHidden/>
          </w:rPr>
          <w:instrText xml:space="preserve"> PAGEREF _Toc268060954 \h </w:instrText>
        </w:r>
        <w:r>
          <w:rPr>
            <w:noProof/>
            <w:webHidden/>
          </w:rPr>
        </w:r>
        <w:r>
          <w:rPr>
            <w:noProof/>
            <w:webHidden/>
          </w:rPr>
          <w:fldChar w:fldCharType="separate"/>
        </w:r>
        <w:r>
          <w:rPr>
            <w:noProof/>
            <w:webHidden/>
          </w:rPr>
          <w:t>14</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55" w:history="1">
        <w:r w:rsidRPr="00900301">
          <w:rPr>
            <w:rStyle w:val="Hyperlink"/>
            <w:noProof/>
          </w:rPr>
          <w:t>9.2.2</w:t>
        </w:r>
        <w:r>
          <w:rPr>
            <w:rFonts w:asciiTheme="minorHAnsi" w:eastAsiaTheme="minorEastAsia" w:hAnsiTheme="minorHAnsi" w:cstheme="minorBidi"/>
            <w:noProof/>
          </w:rPr>
          <w:tab/>
        </w:r>
        <w:r w:rsidRPr="00900301">
          <w:rPr>
            <w:rStyle w:val="Hyperlink"/>
            <w:noProof/>
          </w:rPr>
          <w:t>Health Internet Service Provider (HISP):</w:t>
        </w:r>
        <w:r>
          <w:rPr>
            <w:noProof/>
            <w:webHidden/>
          </w:rPr>
          <w:tab/>
        </w:r>
        <w:r>
          <w:rPr>
            <w:noProof/>
            <w:webHidden/>
          </w:rPr>
          <w:fldChar w:fldCharType="begin"/>
        </w:r>
        <w:r>
          <w:rPr>
            <w:noProof/>
            <w:webHidden/>
          </w:rPr>
          <w:instrText xml:space="preserve"> PAGEREF _Toc268060955 \h </w:instrText>
        </w:r>
        <w:r>
          <w:rPr>
            <w:noProof/>
            <w:webHidden/>
          </w:rPr>
        </w:r>
        <w:r>
          <w:rPr>
            <w:noProof/>
            <w:webHidden/>
          </w:rPr>
          <w:fldChar w:fldCharType="separate"/>
        </w:r>
        <w:r>
          <w:rPr>
            <w:noProof/>
            <w:webHidden/>
          </w:rPr>
          <w:t>14</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56" w:history="1">
        <w:r w:rsidRPr="00900301">
          <w:rPr>
            <w:rStyle w:val="Hyperlink"/>
            <w:noProof/>
          </w:rPr>
          <w:t>9.2.3</w:t>
        </w:r>
        <w:r>
          <w:rPr>
            <w:rFonts w:asciiTheme="minorHAnsi" w:eastAsiaTheme="minorEastAsia" w:hAnsiTheme="minorHAnsi" w:cstheme="minorBidi"/>
            <w:noProof/>
          </w:rPr>
          <w:tab/>
        </w:r>
        <w:r w:rsidRPr="00900301">
          <w:rPr>
            <w:rStyle w:val="Hyperlink"/>
            <w:noProof/>
          </w:rPr>
          <w:t>NHIN Direct Address:</w:t>
        </w:r>
        <w:r>
          <w:rPr>
            <w:noProof/>
            <w:webHidden/>
          </w:rPr>
          <w:tab/>
        </w:r>
        <w:r>
          <w:rPr>
            <w:noProof/>
            <w:webHidden/>
          </w:rPr>
          <w:fldChar w:fldCharType="begin"/>
        </w:r>
        <w:r>
          <w:rPr>
            <w:noProof/>
            <w:webHidden/>
          </w:rPr>
          <w:instrText xml:space="preserve"> PAGEREF _Toc268060956 \h </w:instrText>
        </w:r>
        <w:r>
          <w:rPr>
            <w:noProof/>
            <w:webHidden/>
          </w:rPr>
        </w:r>
        <w:r>
          <w:rPr>
            <w:noProof/>
            <w:webHidden/>
          </w:rPr>
          <w:fldChar w:fldCharType="separate"/>
        </w:r>
        <w:r>
          <w:rPr>
            <w:noProof/>
            <w:webHidden/>
          </w:rPr>
          <w:t>14</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57" w:history="1">
        <w:r w:rsidRPr="00900301">
          <w:rPr>
            <w:rStyle w:val="Hyperlink"/>
            <w:noProof/>
          </w:rPr>
          <w:t>9.2.4</w:t>
        </w:r>
        <w:r>
          <w:rPr>
            <w:rFonts w:asciiTheme="minorHAnsi" w:eastAsiaTheme="minorEastAsia" w:hAnsiTheme="minorHAnsi" w:cstheme="minorBidi"/>
            <w:noProof/>
          </w:rPr>
          <w:tab/>
        </w:r>
        <w:r w:rsidRPr="00900301">
          <w:rPr>
            <w:rStyle w:val="Hyperlink"/>
            <w:noProof/>
          </w:rPr>
          <w:t>NHIN Direct Source Edge Protocol:</w:t>
        </w:r>
        <w:r>
          <w:rPr>
            <w:noProof/>
            <w:webHidden/>
          </w:rPr>
          <w:tab/>
        </w:r>
        <w:r>
          <w:rPr>
            <w:noProof/>
            <w:webHidden/>
          </w:rPr>
          <w:fldChar w:fldCharType="begin"/>
        </w:r>
        <w:r>
          <w:rPr>
            <w:noProof/>
            <w:webHidden/>
          </w:rPr>
          <w:instrText xml:space="preserve"> PAGEREF _Toc268060957 \h </w:instrText>
        </w:r>
        <w:r>
          <w:rPr>
            <w:noProof/>
            <w:webHidden/>
          </w:rPr>
        </w:r>
        <w:r>
          <w:rPr>
            <w:noProof/>
            <w:webHidden/>
          </w:rPr>
          <w:fldChar w:fldCharType="separate"/>
        </w:r>
        <w:r>
          <w:rPr>
            <w:noProof/>
            <w:webHidden/>
          </w:rPr>
          <w:t>15</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58" w:history="1">
        <w:r w:rsidRPr="00900301">
          <w:rPr>
            <w:rStyle w:val="Hyperlink"/>
            <w:noProof/>
          </w:rPr>
          <w:t>9.2.5</w:t>
        </w:r>
        <w:r>
          <w:rPr>
            <w:rFonts w:asciiTheme="minorHAnsi" w:eastAsiaTheme="minorEastAsia" w:hAnsiTheme="minorHAnsi" w:cstheme="minorBidi"/>
            <w:noProof/>
          </w:rPr>
          <w:tab/>
        </w:r>
        <w:r w:rsidRPr="00900301">
          <w:rPr>
            <w:rStyle w:val="Hyperlink"/>
            <w:noProof/>
          </w:rPr>
          <w:t>NHIN Direct Destination Edge Protocol:</w:t>
        </w:r>
        <w:r>
          <w:rPr>
            <w:noProof/>
            <w:webHidden/>
          </w:rPr>
          <w:tab/>
        </w:r>
        <w:r>
          <w:rPr>
            <w:noProof/>
            <w:webHidden/>
          </w:rPr>
          <w:fldChar w:fldCharType="begin"/>
        </w:r>
        <w:r>
          <w:rPr>
            <w:noProof/>
            <w:webHidden/>
          </w:rPr>
          <w:instrText xml:space="preserve"> PAGEREF _Toc268060958 \h </w:instrText>
        </w:r>
        <w:r>
          <w:rPr>
            <w:noProof/>
            <w:webHidden/>
          </w:rPr>
        </w:r>
        <w:r>
          <w:rPr>
            <w:noProof/>
            <w:webHidden/>
          </w:rPr>
          <w:fldChar w:fldCharType="separate"/>
        </w:r>
        <w:r>
          <w:rPr>
            <w:noProof/>
            <w:webHidden/>
          </w:rPr>
          <w:t>15</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59" w:history="1">
        <w:r w:rsidRPr="00900301">
          <w:rPr>
            <w:rStyle w:val="Hyperlink"/>
            <w:noProof/>
          </w:rPr>
          <w:t>9.2.6</w:t>
        </w:r>
        <w:r>
          <w:rPr>
            <w:rFonts w:asciiTheme="minorHAnsi" w:eastAsiaTheme="minorEastAsia" w:hAnsiTheme="minorHAnsi" w:cstheme="minorBidi"/>
            <w:noProof/>
          </w:rPr>
          <w:tab/>
        </w:r>
        <w:r w:rsidRPr="00900301">
          <w:rPr>
            <w:rStyle w:val="Hyperlink"/>
            <w:noProof/>
          </w:rPr>
          <w:t>NHIN Direct Backbone Protocol:</w:t>
        </w:r>
        <w:r>
          <w:rPr>
            <w:noProof/>
            <w:webHidden/>
          </w:rPr>
          <w:tab/>
        </w:r>
        <w:r>
          <w:rPr>
            <w:noProof/>
            <w:webHidden/>
          </w:rPr>
          <w:fldChar w:fldCharType="begin"/>
        </w:r>
        <w:r>
          <w:rPr>
            <w:noProof/>
            <w:webHidden/>
          </w:rPr>
          <w:instrText xml:space="preserve"> PAGEREF _Toc268060959 \h </w:instrText>
        </w:r>
        <w:r>
          <w:rPr>
            <w:noProof/>
            <w:webHidden/>
          </w:rPr>
        </w:r>
        <w:r>
          <w:rPr>
            <w:noProof/>
            <w:webHidden/>
          </w:rPr>
          <w:fldChar w:fldCharType="separate"/>
        </w:r>
        <w:r>
          <w:rPr>
            <w:noProof/>
            <w:webHidden/>
          </w:rPr>
          <w:t>15</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60" w:history="1">
        <w:r w:rsidRPr="00900301">
          <w:rPr>
            <w:rStyle w:val="Hyperlink"/>
            <w:noProof/>
          </w:rPr>
          <w:t>9.2.7</w:t>
        </w:r>
        <w:r>
          <w:rPr>
            <w:rFonts w:asciiTheme="minorHAnsi" w:eastAsiaTheme="minorEastAsia" w:hAnsiTheme="minorHAnsi" w:cstheme="minorBidi"/>
            <w:noProof/>
          </w:rPr>
          <w:tab/>
        </w:r>
        <w:r w:rsidRPr="00900301">
          <w:rPr>
            <w:rStyle w:val="Hyperlink"/>
            <w:noProof/>
          </w:rPr>
          <w:t>NHIN Direct Message:</w:t>
        </w:r>
        <w:r>
          <w:rPr>
            <w:noProof/>
            <w:webHidden/>
          </w:rPr>
          <w:tab/>
        </w:r>
        <w:r>
          <w:rPr>
            <w:noProof/>
            <w:webHidden/>
          </w:rPr>
          <w:fldChar w:fldCharType="begin"/>
        </w:r>
        <w:r>
          <w:rPr>
            <w:noProof/>
            <w:webHidden/>
          </w:rPr>
          <w:instrText xml:space="preserve"> PAGEREF _Toc268060960 \h </w:instrText>
        </w:r>
        <w:r>
          <w:rPr>
            <w:noProof/>
            <w:webHidden/>
          </w:rPr>
        </w:r>
        <w:r>
          <w:rPr>
            <w:noProof/>
            <w:webHidden/>
          </w:rPr>
          <w:fldChar w:fldCharType="separate"/>
        </w:r>
        <w:r>
          <w:rPr>
            <w:noProof/>
            <w:webHidden/>
          </w:rPr>
          <w:t>15</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61" w:history="1">
        <w:r w:rsidRPr="00900301">
          <w:rPr>
            <w:rStyle w:val="Hyperlink"/>
            <w:noProof/>
          </w:rPr>
          <w:t>9.2.8</w:t>
        </w:r>
        <w:r>
          <w:rPr>
            <w:rFonts w:asciiTheme="minorHAnsi" w:eastAsiaTheme="minorEastAsia" w:hAnsiTheme="minorHAnsi" w:cstheme="minorBidi"/>
            <w:noProof/>
          </w:rPr>
          <w:tab/>
        </w:r>
        <w:r w:rsidRPr="00900301">
          <w:rPr>
            <w:rStyle w:val="Hyperlink"/>
            <w:noProof/>
          </w:rPr>
          <w:t>NHIN Direct HISP Address Directory:</w:t>
        </w:r>
        <w:r>
          <w:rPr>
            <w:noProof/>
            <w:webHidden/>
          </w:rPr>
          <w:tab/>
        </w:r>
        <w:r>
          <w:rPr>
            <w:noProof/>
            <w:webHidden/>
          </w:rPr>
          <w:fldChar w:fldCharType="begin"/>
        </w:r>
        <w:r>
          <w:rPr>
            <w:noProof/>
            <w:webHidden/>
          </w:rPr>
          <w:instrText xml:space="preserve"> PAGEREF _Toc268060961 \h </w:instrText>
        </w:r>
        <w:r>
          <w:rPr>
            <w:noProof/>
            <w:webHidden/>
          </w:rPr>
        </w:r>
        <w:r>
          <w:rPr>
            <w:noProof/>
            <w:webHidden/>
          </w:rPr>
          <w:fldChar w:fldCharType="separate"/>
        </w:r>
        <w:r>
          <w:rPr>
            <w:noProof/>
            <w:webHidden/>
          </w:rPr>
          <w:t>15</w:t>
        </w:r>
        <w:r>
          <w:rPr>
            <w:noProof/>
            <w:webHidden/>
          </w:rPr>
          <w:fldChar w:fldCharType="end"/>
        </w:r>
      </w:hyperlink>
    </w:p>
    <w:p w:rsidR="00834262" w:rsidRDefault="00834262">
      <w:pPr>
        <w:pStyle w:val="TOC2"/>
        <w:tabs>
          <w:tab w:val="left" w:pos="880"/>
          <w:tab w:val="right" w:leader="dot" w:pos="9350"/>
        </w:tabs>
        <w:rPr>
          <w:rFonts w:asciiTheme="minorHAnsi" w:eastAsiaTheme="minorEastAsia" w:hAnsiTheme="minorHAnsi" w:cstheme="minorBidi"/>
          <w:noProof/>
        </w:rPr>
      </w:pPr>
      <w:hyperlink w:anchor="_Toc268060962" w:history="1">
        <w:r w:rsidRPr="00900301">
          <w:rPr>
            <w:rStyle w:val="Hyperlink"/>
            <w:noProof/>
          </w:rPr>
          <w:t>9.3</w:t>
        </w:r>
        <w:r>
          <w:rPr>
            <w:rFonts w:asciiTheme="minorHAnsi" w:eastAsiaTheme="minorEastAsia" w:hAnsiTheme="minorHAnsi" w:cstheme="minorBidi"/>
            <w:noProof/>
          </w:rPr>
          <w:tab/>
        </w:r>
        <w:r w:rsidRPr="00900301">
          <w:rPr>
            <w:rStyle w:val="Hyperlink"/>
            <w:noProof/>
          </w:rPr>
          <w:t>NHIN Direct Protocols and Payload:</w:t>
        </w:r>
        <w:r>
          <w:rPr>
            <w:noProof/>
            <w:webHidden/>
          </w:rPr>
          <w:tab/>
        </w:r>
        <w:r>
          <w:rPr>
            <w:noProof/>
            <w:webHidden/>
          </w:rPr>
          <w:fldChar w:fldCharType="begin"/>
        </w:r>
        <w:r>
          <w:rPr>
            <w:noProof/>
            <w:webHidden/>
          </w:rPr>
          <w:instrText xml:space="preserve"> PAGEREF _Toc268060962 \h </w:instrText>
        </w:r>
        <w:r>
          <w:rPr>
            <w:noProof/>
            <w:webHidden/>
          </w:rPr>
        </w:r>
        <w:r>
          <w:rPr>
            <w:noProof/>
            <w:webHidden/>
          </w:rPr>
          <w:fldChar w:fldCharType="separate"/>
        </w:r>
        <w:r>
          <w:rPr>
            <w:noProof/>
            <w:webHidden/>
          </w:rPr>
          <w:t>15</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63" w:history="1">
        <w:r w:rsidRPr="00900301">
          <w:rPr>
            <w:rStyle w:val="Hyperlink"/>
            <w:noProof/>
          </w:rPr>
          <w:t>9.3.1</w:t>
        </w:r>
        <w:r>
          <w:rPr>
            <w:rFonts w:asciiTheme="minorHAnsi" w:eastAsiaTheme="minorEastAsia" w:hAnsiTheme="minorHAnsi" w:cstheme="minorBidi"/>
            <w:noProof/>
          </w:rPr>
          <w:tab/>
        </w:r>
        <w:r w:rsidRPr="00900301">
          <w:rPr>
            <w:rStyle w:val="Hyperlink"/>
            <w:noProof/>
          </w:rPr>
          <w:t>NHIN Direct Backbone Protocol choices</w:t>
        </w:r>
        <w:r>
          <w:rPr>
            <w:noProof/>
            <w:webHidden/>
          </w:rPr>
          <w:tab/>
        </w:r>
        <w:r>
          <w:rPr>
            <w:noProof/>
            <w:webHidden/>
          </w:rPr>
          <w:fldChar w:fldCharType="begin"/>
        </w:r>
        <w:r>
          <w:rPr>
            <w:noProof/>
            <w:webHidden/>
          </w:rPr>
          <w:instrText xml:space="preserve"> PAGEREF _Toc268060963 \h </w:instrText>
        </w:r>
        <w:r>
          <w:rPr>
            <w:noProof/>
            <w:webHidden/>
          </w:rPr>
        </w:r>
        <w:r>
          <w:rPr>
            <w:noProof/>
            <w:webHidden/>
          </w:rPr>
          <w:fldChar w:fldCharType="separate"/>
        </w:r>
        <w:r>
          <w:rPr>
            <w:noProof/>
            <w:webHidden/>
          </w:rPr>
          <w:t>15</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64" w:history="1">
        <w:r w:rsidRPr="00900301">
          <w:rPr>
            <w:rStyle w:val="Hyperlink"/>
            <w:noProof/>
          </w:rPr>
          <w:t>9.3.2</w:t>
        </w:r>
        <w:r>
          <w:rPr>
            <w:rFonts w:asciiTheme="minorHAnsi" w:eastAsiaTheme="minorEastAsia" w:hAnsiTheme="minorHAnsi" w:cstheme="minorBidi"/>
            <w:noProof/>
          </w:rPr>
          <w:tab/>
        </w:r>
        <w:r w:rsidRPr="00900301">
          <w:rPr>
            <w:rStyle w:val="Hyperlink"/>
            <w:noProof/>
          </w:rPr>
          <w:t>NHIN Direct Edge Protocol choices</w:t>
        </w:r>
        <w:r>
          <w:rPr>
            <w:noProof/>
            <w:webHidden/>
          </w:rPr>
          <w:tab/>
        </w:r>
        <w:r>
          <w:rPr>
            <w:noProof/>
            <w:webHidden/>
          </w:rPr>
          <w:fldChar w:fldCharType="begin"/>
        </w:r>
        <w:r>
          <w:rPr>
            <w:noProof/>
            <w:webHidden/>
          </w:rPr>
          <w:instrText xml:space="preserve"> PAGEREF _Toc268060964 \h </w:instrText>
        </w:r>
        <w:r>
          <w:rPr>
            <w:noProof/>
            <w:webHidden/>
          </w:rPr>
        </w:r>
        <w:r>
          <w:rPr>
            <w:noProof/>
            <w:webHidden/>
          </w:rPr>
          <w:fldChar w:fldCharType="separate"/>
        </w:r>
        <w:r>
          <w:rPr>
            <w:noProof/>
            <w:webHidden/>
          </w:rPr>
          <w:t>16</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65" w:history="1">
        <w:r w:rsidRPr="00900301">
          <w:rPr>
            <w:rStyle w:val="Hyperlink"/>
            <w:noProof/>
          </w:rPr>
          <w:t>9.3.3</w:t>
        </w:r>
        <w:r>
          <w:rPr>
            <w:rFonts w:asciiTheme="minorHAnsi" w:eastAsiaTheme="minorEastAsia" w:hAnsiTheme="minorHAnsi" w:cstheme="minorBidi"/>
            <w:noProof/>
          </w:rPr>
          <w:tab/>
        </w:r>
        <w:r w:rsidRPr="00900301">
          <w:rPr>
            <w:rStyle w:val="Hyperlink"/>
            <w:noProof/>
          </w:rPr>
          <w:t>Examples using various protocols</w:t>
        </w:r>
        <w:r>
          <w:rPr>
            <w:noProof/>
            <w:webHidden/>
          </w:rPr>
          <w:tab/>
        </w:r>
        <w:r>
          <w:rPr>
            <w:noProof/>
            <w:webHidden/>
          </w:rPr>
          <w:fldChar w:fldCharType="begin"/>
        </w:r>
        <w:r>
          <w:rPr>
            <w:noProof/>
            <w:webHidden/>
          </w:rPr>
          <w:instrText xml:space="preserve"> PAGEREF _Toc268060965 \h </w:instrText>
        </w:r>
        <w:r>
          <w:rPr>
            <w:noProof/>
            <w:webHidden/>
          </w:rPr>
        </w:r>
        <w:r>
          <w:rPr>
            <w:noProof/>
            <w:webHidden/>
          </w:rPr>
          <w:fldChar w:fldCharType="separate"/>
        </w:r>
        <w:r>
          <w:rPr>
            <w:noProof/>
            <w:webHidden/>
          </w:rPr>
          <w:t>16</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66" w:history="1">
        <w:r w:rsidRPr="00900301">
          <w:rPr>
            <w:rStyle w:val="Hyperlink"/>
            <w:noProof/>
          </w:rPr>
          <w:t>9.3.4</w:t>
        </w:r>
        <w:r>
          <w:rPr>
            <w:rFonts w:asciiTheme="minorHAnsi" w:eastAsiaTheme="minorEastAsia" w:hAnsiTheme="minorHAnsi" w:cstheme="minorBidi"/>
            <w:noProof/>
          </w:rPr>
          <w:tab/>
        </w:r>
        <w:r w:rsidRPr="00900301">
          <w:rPr>
            <w:rStyle w:val="Hyperlink"/>
            <w:noProof/>
          </w:rPr>
          <w:t>Health Content Container (Multipart MIME Message)</w:t>
        </w:r>
        <w:r>
          <w:rPr>
            <w:noProof/>
            <w:webHidden/>
          </w:rPr>
          <w:tab/>
        </w:r>
        <w:r>
          <w:rPr>
            <w:noProof/>
            <w:webHidden/>
          </w:rPr>
          <w:fldChar w:fldCharType="begin"/>
        </w:r>
        <w:r>
          <w:rPr>
            <w:noProof/>
            <w:webHidden/>
          </w:rPr>
          <w:instrText xml:space="preserve"> PAGEREF _Toc268060966 \h </w:instrText>
        </w:r>
        <w:r>
          <w:rPr>
            <w:noProof/>
            <w:webHidden/>
          </w:rPr>
        </w:r>
        <w:r>
          <w:rPr>
            <w:noProof/>
            <w:webHidden/>
          </w:rPr>
          <w:fldChar w:fldCharType="separate"/>
        </w:r>
        <w:r>
          <w:rPr>
            <w:noProof/>
            <w:webHidden/>
          </w:rPr>
          <w:t>16</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67" w:history="1">
        <w:r w:rsidRPr="00900301">
          <w:rPr>
            <w:rStyle w:val="Hyperlink"/>
            <w:noProof/>
          </w:rPr>
          <w:t>9.3.5</w:t>
        </w:r>
        <w:r>
          <w:rPr>
            <w:rFonts w:asciiTheme="minorHAnsi" w:eastAsiaTheme="minorEastAsia" w:hAnsiTheme="minorHAnsi" w:cstheme="minorBidi"/>
            <w:noProof/>
          </w:rPr>
          <w:tab/>
        </w:r>
        <w:r w:rsidRPr="00900301">
          <w:rPr>
            <w:rStyle w:val="Hyperlink"/>
            <w:noProof/>
          </w:rPr>
          <w:t>Multipart Mime with XDM payload</w:t>
        </w:r>
        <w:r>
          <w:rPr>
            <w:noProof/>
            <w:webHidden/>
          </w:rPr>
          <w:tab/>
        </w:r>
        <w:r>
          <w:rPr>
            <w:noProof/>
            <w:webHidden/>
          </w:rPr>
          <w:fldChar w:fldCharType="begin"/>
        </w:r>
        <w:r>
          <w:rPr>
            <w:noProof/>
            <w:webHidden/>
          </w:rPr>
          <w:instrText xml:space="preserve"> PAGEREF _Toc268060967 \h </w:instrText>
        </w:r>
        <w:r>
          <w:rPr>
            <w:noProof/>
            <w:webHidden/>
          </w:rPr>
        </w:r>
        <w:r>
          <w:rPr>
            <w:noProof/>
            <w:webHidden/>
          </w:rPr>
          <w:fldChar w:fldCharType="separate"/>
        </w:r>
        <w:r>
          <w:rPr>
            <w:noProof/>
            <w:webHidden/>
          </w:rPr>
          <w:t>16</w:t>
        </w:r>
        <w:r>
          <w:rPr>
            <w:noProof/>
            <w:webHidden/>
          </w:rPr>
          <w:fldChar w:fldCharType="end"/>
        </w:r>
      </w:hyperlink>
    </w:p>
    <w:p w:rsidR="00834262" w:rsidRDefault="00834262">
      <w:pPr>
        <w:pStyle w:val="TOC2"/>
        <w:tabs>
          <w:tab w:val="left" w:pos="880"/>
          <w:tab w:val="right" w:leader="dot" w:pos="9350"/>
        </w:tabs>
        <w:rPr>
          <w:rFonts w:asciiTheme="minorHAnsi" w:eastAsiaTheme="minorEastAsia" w:hAnsiTheme="minorHAnsi" w:cstheme="minorBidi"/>
          <w:noProof/>
        </w:rPr>
      </w:pPr>
      <w:hyperlink w:anchor="_Toc268060968" w:history="1">
        <w:r w:rsidRPr="00900301">
          <w:rPr>
            <w:rStyle w:val="Hyperlink"/>
            <w:noProof/>
          </w:rPr>
          <w:t>9.4</w:t>
        </w:r>
        <w:r>
          <w:rPr>
            <w:rFonts w:asciiTheme="minorHAnsi" w:eastAsiaTheme="minorEastAsia" w:hAnsiTheme="minorHAnsi" w:cstheme="minorBidi"/>
            <w:noProof/>
          </w:rPr>
          <w:tab/>
        </w:r>
        <w:r w:rsidRPr="00900301">
          <w:rPr>
            <w:rStyle w:val="Hyperlink"/>
            <w:noProof/>
          </w:rPr>
          <w:t>NHIN Direct Security:</w:t>
        </w:r>
        <w:r>
          <w:rPr>
            <w:noProof/>
            <w:webHidden/>
          </w:rPr>
          <w:tab/>
        </w:r>
        <w:r>
          <w:rPr>
            <w:noProof/>
            <w:webHidden/>
          </w:rPr>
          <w:fldChar w:fldCharType="begin"/>
        </w:r>
        <w:r>
          <w:rPr>
            <w:noProof/>
            <w:webHidden/>
          </w:rPr>
          <w:instrText xml:space="preserve"> PAGEREF _Toc268060968 \h </w:instrText>
        </w:r>
        <w:r>
          <w:rPr>
            <w:noProof/>
            <w:webHidden/>
          </w:rPr>
        </w:r>
        <w:r>
          <w:rPr>
            <w:noProof/>
            <w:webHidden/>
          </w:rPr>
          <w:fldChar w:fldCharType="separate"/>
        </w:r>
        <w:r>
          <w:rPr>
            <w:noProof/>
            <w:webHidden/>
          </w:rPr>
          <w:t>16</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69" w:history="1">
        <w:r w:rsidRPr="00900301">
          <w:rPr>
            <w:rStyle w:val="Hyperlink"/>
            <w:noProof/>
          </w:rPr>
          <w:t>9.4.1</w:t>
        </w:r>
        <w:r>
          <w:rPr>
            <w:rFonts w:asciiTheme="minorHAnsi" w:eastAsiaTheme="minorEastAsia" w:hAnsiTheme="minorHAnsi" w:cstheme="minorBidi"/>
            <w:noProof/>
          </w:rPr>
          <w:tab/>
        </w:r>
        <w:r w:rsidRPr="00900301">
          <w:rPr>
            <w:rStyle w:val="Hyperlink"/>
            <w:noProof/>
          </w:rPr>
          <w:t>Goals of the Security Model</w:t>
        </w:r>
        <w:r>
          <w:rPr>
            <w:noProof/>
            <w:webHidden/>
          </w:rPr>
          <w:tab/>
        </w:r>
        <w:r>
          <w:rPr>
            <w:noProof/>
            <w:webHidden/>
          </w:rPr>
          <w:fldChar w:fldCharType="begin"/>
        </w:r>
        <w:r>
          <w:rPr>
            <w:noProof/>
            <w:webHidden/>
          </w:rPr>
          <w:instrText xml:space="preserve"> PAGEREF _Toc268060969 \h </w:instrText>
        </w:r>
        <w:r>
          <w:rPr>
            <w:noProof/>
            <w:webHidden/>
          </w:rPr>
        </w:r>
        <w:r>
          <w:rPr>
            <w:noProof/>
            <w:webHidden/>
          </w:rPr>
          <w:fldChar w:fldCharType="separate"/>
        </w:r>
        <w:r>
          <w:rPr>
            <w:noProof/>
            <w:webHidden/>
          </w:rPr>
          <w:t>16</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70" w:history="1">
        <w:r w:rsidRPr="00900301">
          <w:rPr>
            <w:rStyle w:val="Hyperlink"/>
            <w:noProof/>
          </w:rPr>
          <w:t>9.4.2</w:t>
        </w:r>
        <w:r>
          <w:rPr>
            <w:rFonts w:asciiTheme="minorHAnsi" w:eastAsiaTheme="minorEastAsia" w:hAnsiTheme="minorHAnsi" w:cstheme="minorBidi"/>
            <w:noProof/>
          </w:rPr>
          <w:tab/>
        </w:r>
        <w:r w:rsidRPr="00900301">
          <w:rPr>
            <w:rStyle w:val="Hyperlink"/>
            <w:noProof/>
          </w:rPr>
          <w:t>PKI Infrastructure using X.509 certificates</w:t>
        </w:r>
        <w:r>
          <w:rPr>
            <w:noProof/>
            <w:webHidden/>
          </w:rPr>
          <w:tab/>
        </w:r>
        <w:r>
          <w:rPr>
            <w:noProof/>
            <w:webHidden/>
          </w:rPr>
          <w:fldChar w:fldCharType="begin"/>
        </w:r>
        <w:r>
          <w:rPr>
            <w:noProof/>
            <w:webHidden/>
          </w:rPr>
          <w:instrText xml:space="preserve"> PAGEREF _Toc268060970 \h </w:instrText>
        </w:r>
        <w:r>
          <w:rPr>
            <w:noProof/>
            <w:webHidden/>
          </w:rPr>
        </w:r>
        <w:r>
          <w:rPr>
            <w:noProof/>
            <w:webHidden/>
          </w:rPr>
          <w:fldChar w:fldCharType="separate"/>
        </w:r>
        <w:r>
          <w:rPr>
            <w:noProof/>
            <w:webHidden/>
          </w:rPr>
          <w:t>16</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71" w:history="1">
        <w:r w:rsidRPr="00900301">
          <w:rPr>
            <w:rStyle w:val="Hyperlink"/>
            <w:noProof/>
          </w:rPr>
          <w:t>9.4.3</w:t>
        </w:r>
        <w:r>
          <w:rPr>
            <w:rFonts w:asciiTheme="minorHAnsi" w:eastAsiaTheme="minorEastAsia" w:hAnsiTheme="minorHAnsi" w:cstheme="minorBidi"/>
            <w:noProof/>
          </w:rPr>
          <w:tab/>
        </w:r>
        <w:r w:rsidRPr="00900301">
          <w:rPr>
            <w:rStyle w:val="Hyperlink"/>
            <w:noProof/>
          </w:rPr>
          <w:t>Certificate Anchors and circles of Trust:</w:t>
        </w:r>
        <w:r>
          <w:rPr>
            <w:noProof/>
            <w:webHidden/>
          </w:rPr>
          <w:tab/>
        </w:r>
        <w:r>
          <w:rPr>
            <w:noProof/>
            <w:webHidden/>
          </w:rPr>
          <w:fldChar w:fldCharType="begin"/>
        </w:r>
        <w:r>
          <w:rPr>
            <w:noProof/>
            <w:webHidden/>
          </w:rPr>
          <w:instrText xml:space="preserve"> PAGEREF _Toc268060971 \h </w:instrText>
        </w:r>
        <w:r>
          <w:rPr>
            <w:noProof/>
            <w:webHidden/>
          </w:rPr>
        </w:r>
        <w:r>
          <w:rPr>
            <w:noProof/>
            <w:webHidden/>
          </w:rPr>
          <w:fldChar w:fldCharType="separate"/>
        </w:r>
        <w:r>
          <w:rPr>
            <w:noProof/>
            <w:webHidden/>
          </w:rPr>
          <w:t>16</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72" w:history="1">
        <w:r w:rsidRPr="00900301">
          <w:rPr>
            <w:rStyle w:val="Hyperlink"/>
            <w:noProof/>
          </w:rPr>
          <w:t>9.4.4</w:t>
        </w:r>
        <w:r>
          <w:rPr>
            <w:rFonts w:asciiTheme="minorHAnsi" w:eastAsiaTheme="minorEastAsia" w:hAnsiTheme="minorHAnsi" w:cstheme="minorBidi"/>
            <w:noProof/>
          </w:rPr>
          <w:tab/>
        </w:r>
        <w:r w:rsidRPr="00900301">
          <w:rPr>
            <w:rStyle w:val="Hyperlink"/>
            <w:noProof/>
          </w:rPr>
          <w:t>Sender Verification:</w:t>
        </w:r>
        <w:r>
          <w:rPr>
            <w:noProof/>
            <w:webHidden/>
          </w:rPr>
          <w:tab/>
        </w:r>
        <w:r>
          <w:rPr>
            <w:noProof/>
            <w:webHidden/>
          </w:rPr>
          <w:fldChar w:fldCharType="begin"/>
        </w:r>
        <w:r>
          <w:rPr>
            <w:noProof/>
            <w:webHidden/>
          </w:rPr>
          <w:instrText xml:space="preserve"> PAGEREF _Toc268060972 \h </w:instrText>
        </w:r>
        <w:r>
          <w:rPr>
            <w:noProof/>
            <w:webHidden/>
          </w:rPr>
        </w:r>
        <w:r>
          <w:rPr>
            <w:noProof/>
            <w:webHidden/>
          </w:rPr>
          <w:fldChar w:fldCharType="separate"/>
        </w:r>
        <w:r>
          <w:rPr>
            <w:noProof/>
            <w:webHidden/>
          </w:rPr>
          <w:t>16</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73" w:history="1">
        <w:r w:rsidRPr="00900301">
          <w:rPr>
            <w:rStyle w:val="Hyperlink"/>
            <w:noProof/>
          </w:rPr>
          <w:t>9.4.5</w:t>
        </w:r>
        <w:r>
          <w:rPr>
            <w:rFonts w:asciiTheme="minorHAnsi" w:eastAsiaTheme="minorEastAsia" w:hAnsiTheme="minorHAnsi" w:cstheme="minorBidi"/>
            <w:noProof/>
          </w:rPr>
          <w:tab/>
        </w:r>
        <w:r w:rsidRPr="00900301">
          <w:rPr>
            <w:rStyle w:val="Hyperlink"/>
            <w:noProof/>
          </w:rPr>
          <w:t>Protecting Message content in transit: (S/MIME)</w:t>
        </w:r>
        <w:r>
          <w:rPr>
            <w:noProof/>
            <w:webHidden/>
          </w:rPr>
          <w:tab/>
        </w:r>
        <w:r>
          <w:rPr>
            <w:noProof/>
            <w:webHidden/>
          </w:rPr>
          <w:fldChar w:fldCharType="begin"/>
        </w:r>
        <w:r>
          <w:rPr>
            <w:noProof/>
            <w:webHidden/>
          </w:rPr>
          <w:instrText xml:space="preserve"> PAGEREF _Toc268060973 \h </w:instrText>
        </w:r>
        <w:r>
          <w:rPr>
            <w:noProof/>
            <w:webHidden/>
          </w:rPr>
        </w:r>
        <w:r>
          <w:rPr>
            <w:noProof/>
            <w:webHidden/>
          </w:rPr>
          <w:fldChar w:fldCharType="separate"/>
        </w:r>
        <w:r>
          <w:rPr>
            <w:noProof/>
            <w:webHidden/>
          </w:rPr>
          <w:t>16</w:t>
        </w:r>
        <w:r>
          <w:rPr>
            <w:noProof/>
            <w:webHidden/>
          </w:rPr>
          <w:fldChar w:fldCharType="end"/>
        </w:r>
      </w:hyperlink>
    </w:p>
    <w:p w:rsidR="00834262" w:rsidRDefault="00834262">
      <w:pPr>
        <w:pStyle w:val="TOC3"/>
        <w:tabs>
          <w:tab w:val="left" w:pos="1320"/>
          <w:tab w:val="right" w:leader="dot" w:pos="9350"/>
        </w:tabs>
        <w:rPr>
          <w:rFonts w:asciiTheme="minorHAnsi" w:eastAsiaTheme="minorEastAsia" w:hAnsiTheme="minorHAnsi" w:cstheme="minorBidi"/>
          <w:noProof/>
        </w:rPr>
      </w:pPr>
      <w:hyperlink w:anchor="_Toc268060974" w:history="1">
        <w:r w:rsidRPr="00900301">
          <w:rPr>
            <w:rStyle w:val="Hyperlink"/>
            <w:noProof/>
          </w:rPr>
          <w:t>9.4.6</w:t>
        </w:r>
        <w:r>
          <w:rPr>
            <w:rFonts w:asciiTheme="minorHAnsi" w:eastAsiaTheme="minorEastAsia" w:hAnsiTheme="minorHAnsi" w:cstheme="minorBidi"/>
            <w:noProof/>
          </w:rPr>
          <w:tab/>
        </w:r>
        <w:r w:rsidRPr="00900301">
          <w:rPr>
            <w:rStyle w:val="Hyperlink"/>
            <w:noProof/>
          </w:rPr>
          <w:t>Certificate Revocation:</w:t>
        </w:r>
        <w:r>
          <w:rPr>
            <w:noProof/>
            <w:webHidden/>
          </w:rPr>
          <w:tab/>
        </w:r>
        <w:r>
          <w:rPr>
            <w:noProof/>
            <w:webHidden/>
          </w:rPr>
          <w:fldChar w:fldCharType="begin"/>
        </w:r>
        <w:r>
          <w:rPr>
            <w:noProof/>
            <w:webHidden/>
          </w:rPr>
          <w:instrText xml:space="preserve"> PAGEREF _Toc268060974 \h </w:instrText>
        </w:r>
        <w:r>
          <w:rPr>
            <w:noProof/>
            <w:webHidden/>
          </w:rPr>
        </w:r>
        <w:r>
          <w:rPr>
            <w:noProof/>
            <w:webHidden/>
          </w:rPr>
          <w:fldChar w:fldCharType="separate"/>
        </w:r>
        <w:r>
          <w:rPr>
            <w:noProof/>
            <w:webHidden/>
          </w:rPr>
          <w:t>16</w:t>
        </w:r>
        <w:r>
          <w:rPr>
            <w:noProof/>
            <w:webHidden/>
          </w:rPr>
          <w:fldChar w:fldCharType="end"/>
        </w:r>
      </w:hyperlink>
    </w:p>
    <w:p w:rsidR="00834262" w:rsidRDefault="00834262">
      <w:pPr>
        <w:pStyle w:val="TOC2"/>
        <w:tabs>
          <w:tab w:val="left" w:pos="880"/>
          <w:tab w:val="right" w:leader="dot" w:pos="9350"/>
        </w:tabs>
        <w:rPr>
          <w:rFonts w:asciiTheme="minorHAnsi" w:eastAsiaTheme="minorEastAsia" w:hAnsiTheme="minorHAnsi" w:cstheme="minorBidi"/>
          <w:noProof/>
        </w:rPr>
      </w:pPr>
      <w:hyperlink w:anchor="_Toc268060975" w:history="1">
        <w:r w:rsidRPr="00900301">
          <w:rPr>
            <w:rStyle w:val="Hyperlink"/>
            <w:noProof/>
          </w:rPr>
          <w:t>9.5</w:t>
        </w:r>
        <w:r>
          <w:rPr>
            <w:rFonts w:asciiTheme="minorHAnsi" w:eastAsiaTheme="minorEastAsia" w:hAnsiTheme="minorHAnsi" w:cstheme="minorBidi"/>
            <w:noProof/>
          </w:rPr>
          <w:tab/>
        </w:r>
        <w:r w:rsidRPr="00900301">
          <w:rPr>
            <w:rStyle w:val="Hyperlink"/>
            <w:noProof/>
          </w:rPr>
          <w:t>NHIN Direct Reference Implementation:</w:t>
        </w:r>
        <w:r>
          <w:rPr>
            <w:noProof/>
            <w:webHidden/>
          </w:rPr>
          <w:tab/>
        </w:r>
        <w:r>
          <w:rPr>
            <w:noProof/>
            <w:webHidden/>
          </w:rPr>
          <w:fldChar w:fldCharType="begin"/>
        </w:r>
        <w:r>
          <w:rPr>
            <w:noProof/>
            <w:webHidden/>
          </w:rPr>
          <w:instrText xml:space="preserve"> PAGEREF _Toc268060975 \h </w:instrText>
        </w:r>
        <w:r>
          <w:rPr>
            <w:noProof/>
            <w:webHidden/>
          </w:rPr>
        </w:r>
        <w:r>
          <w:rPr>
            <w:noProof/>
            <w:webHidden/>
          </w:rPr>
          <w:fldChar w:fldCharType="separate"/>
        </w:r>
        <w:r>
          <w:rPr>
            <w:noProof/>
            <w:webHidden/>
          </w:rPr>
          <w:t>16</w:t>
        </w:r>
        <w:r>
          <w:rPr>
            <w:noProof/>
            <w:webHidden/>
          </w:rPr>
          <w:fldChar w:fldCharType="end"/>
        </w:r>
      </w:hyperlink>
    </w:p>
    <w:p w:rsidR="00834262" w:rsidRDefault="00834262">
      <w:pPr>
        <w:pStyle w:val="TOC1"/>
        <w:tabs>
          <w:tab w:val="left" w:pos="660"/>
          <w:tab w:val="right" w:leader="dot" w:pos="9350"/>
        </w:tabs>
        <w:rPr>
          <w:rFonts w:asciiTheme="minorHAnsi" w:eastAsiaTheme="minorEastAsia" w:hAnsiTheme="minorHAnsi" w:cstheme="minorBidi"/>
          <w:noProof/>
        </w:rPr>
      </w:pPr>
      <w:hyperlink w:anchor="_Toc268060976" w:history="1">
        <w:r w:rsidRPr="00900301">
          <w:rPr>
            <w:rStyle w:val="Hyperlink"/>
            <w:noProof/>
          </w:rPr>
          <w:t>10.</w:t>
        </w:r>
        <w:r>
          <w:rPr>
            <w:rFonts w:asciiTheme="minorHAnsi" w:eastAsiaTheme="minorEastAsia" w:hAnsiTheme="minorHAnsi" w:cstheme="minorBidi"/>
            <w:noProof/>
          </w:rPr>
          <w:tab/>
        </w:r>
        <w:r w:rsidRPr="00900301">
          <w:rPr>
            <w:rStyle w:val="Hyperlink"/>
            <w:noProof/>
          </w:rPr>
          <w:t>Glossary, References and Other Links:</w:t>
        </w:r>
        <w:r>
          <w:rPr>
            <w:noProof/>
            <w:webHidden/>
          </w:rPr>
          <w:tab/>
        </w:r>
        <w:r>
          <w:rPr>
            <w:noProof/>
            <w:webHidden/>
          </w:rPr>
          <w:fldChar w:fldCharType="begin"/>
        </w:r>
        <w:r>
          <w:rPr>
            <w:noProof/>
            <w:webHidden/>
          </w:rPr>
          <w:instrText xml:space="preserve"> PAGEREF _Toc268060976 \h </w:instrText>
        </w:r>
        <w:r>
          <w:rPr>
            <w:noProof/>
            <w:webHidden/>
          </w:rPr>
        </w:r>
        <w:r>
          <w:rPr>
            <w:noProof/>
            <w:webHidden/>
          </w:rPr>
          <w:fldChar w:fldCharType="separate"/>
        </w:r>
        <w:r>
          <w:rPr>
            <w:noProof/>
            <w:webHidden/>
          </w:rPr>
          <w:t>17</w:t>
        </w:r>
        <w:r>
          <w:rPr>
            <w:noProof/>
            <w:webHidden/>
          </w:rPr>
          <w:fldChar w:fldCharType="end"/>
        </w:r>
      </w:hyperlink>
    </w:p>
    <w:p w:rsidR="00834262" w:rsidRDefault="00834262" w:rsidP="00834262">
      <w:pPr>
        <w:pStyle w:val="TOC2"/>
        <w:tabs>
          <w:tab w:val="right" w:leader="dot" w:pos="9350"/>
        </w:tabs>
        <w:jc w:val="center"/>
        <w:rPr>
          <w:ins w:id="0" w:author="Bashyam, Nageshwara" w:date="2010-07-28T06:13:00Z"/>
          <w:rFonts w:asciiTheme="minorHAnsi" w:eastAsiaTheme="minorEastAsia" w:hAnsiTheme="minorHAnsi" w:cstheme="minorBidi"/>
          <w:noProof/>
        </w:rPr>
      </w:pPr>
      <w:hyperlink w:anchor="_Toc268060977" w:history="1">
        <w:r w:rsidRPr="00900301">
          <w:rPr>
            <w:rStyle w:val="Hyperlink"/>
            <w:noProof/>
          </w:rPr>
          <w:t>Index of Acronyms</w:t>
        </w:r>
        <w:r>
          <w:rPr>
            <w:noProof/>
            <w:webHidden/>
          </w:rPr>
          <w:tab/>
        </w:r>
        <w:r>
          <w:rPr>
            <w:noProof/>
            <w:webHidden/>
          </w:rPr>
          <w:fldChar w:fldCharType="begin"/>
        </w:r>
        <w:r>
          <w:rPr>
            <w:noProof/>
            <w:webHidden/>
          </w:rPr>
          <w:instrText xml:space="preserve"> PAGEREF _Toc268060977 \h </w:instrText>
        </w:r>
        <w:r>
          <w:rPr>
            <w:noProof/>
            <w:webHidden/>
          </w:rPr>
        </w:r>
        <w:r>
          <w:rPr>
            <w:noProof/>
            <w:webHidden/>
          </w:rPr>
          <w:fldChar w:fldCharType="separate"/>
        </w:r>
        <w:r>
          <w:rPr>
            <w:noProof/>
            <w:webHidden/>
          </w:rPr>
          <w:t>17</w:t>
        </w:r>
        <w:r>
          <w:rPr>
            <w:noProof/>
            <w:webHidden/>
          </w:rPr>
          <w:fldChar w:fldCharType="end"/>
        </w:r>
      </w:hyperlink>
    </w:p>
    <w:p w:rsidR="00C06F7F" w:rsidRDefault="00C37178">
      <w:r>
        <w:fldChar w:fldCharType="end"/>
      </w:r>
    </w:p>
    <w:p w:rsidR="00C06F7F" w:rsidRDefault="00C06F7F" w:rsidP="00013E92">
      <w:pPr>
        <w:pStyle w:val="NormalWeb"/>
        <w:rPr>
          <w:rFonts w:cs="Verdana"/>
          <w:sz w:val="28"/>
          <w:szCs w:val="28"/>
        </w:rPr>
      </w:pPr>
      <w:r>
        <w:rPr>
          <w:rFonts w:cs="Verdana"/>
          <w:sz w:val="28"/>
          <w:szCs w:val="28"/>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8"/>
        <w:gridCol w:w="2520"/>
        <w:gridCol w:w="2520"/>
        <w:gridCol w:w="1908"/>
        <w:tblGridChange w:id="1">
          <w:tblGrid>
            <w:gridCol w:w="2628"/>
            <w:gridCol w:w="2520"/>
            <w:gridCol w:w="2520"/>
            <w:gridCol w:w="1908"/>
          </w:tblGrid>
        </w:tblGridChange>
      </w:tblGrid>
      <w:tr w:rsidR="00C06F7F" w:rsidRPr="00C33CB9" w:rsidTr="008E765D">
        <w:trPr>
          <w:trHeight w:val="504"/>
        </w:trPr>
        <w:tc>
          <w:tcPr>
            <w:tcW w:w="9576" w:type="dxa"/>
            <w:gridSpan w:val="4"/>
            <w:tcBorders>
              <w:bottom w:val="single" w:sz="4" w:space="0" w:color="auto"/>
            </w:tcBorders>
            <w:vAlign w:val="center"/>
          </w:tcPr>
          <w:p w:rsidR="00C06F7F" w:rsidRPr="000560AC" w:rsidRDefault="00C06F7F" w:rsidP="00013E92">
            <w:pPr>
              <w:pStyle w:val="NormalWeb"/>
              <w:jc w:val="center"/>
              <w:rPr>
                <w:rFonts w:cs="Verdana"/>
                <w:b/>
                <w:sz w:val="28"/>
                <w:szCs w:val="28"/>
              </w:rPr>
            </w:pPr>
            <w:r w:rsidRPr="000560AC">
              <w:rPr>
                <w:rFonts w:cs="Verdana"/>
                <w:b/>
                <w:sz w:val="28"/>
                <w:szCs w:val="28"/>
              </w:rPr>
              <w:t>Change History</w:t>
            </w:r>
          </w:p>
        </w:tc>
      </w:tr>
      <w:tr w:rsidR="00C06F7F" w:rsidRPr="00423BB0" w:rsidTr="008E76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628"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rPr>
                <w:rFonts w:cs="Verdana"/>
                <w:b/>
                <w:szCs w:val="28"/>
              </w:rPr>
            </w:pPr>
            <w:r w:rsidRPr="00423BB0">
              <w:rPr>
                <w:rFonts w:cs="Verdana"/>
                <w:b/>
                <w:szCs w:val="28"/>
              </w:rPr>
              <w:t>Change Summary</w:t>
            </w:r>
          </w:p>
        </w:tc>
        <w:tc>
          <w:tcPr>
            <w:tcW w:w="2520"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rPr>
                <w:rFonts w:cs="Verdana"/>
                <w:b/>
                <w:szCs w:val="28"/>
              </w:rPr>
            </w:pPr>
            <w:r w:rsidRPr="00423BB0">
              <w:rPr>
                <w:rFonts w:cs="Verdana"/>
                <w:b/>
                <w:szCs w:val="28"/>
              </w:rPr>
              <w:t>Author</w:t>
            </w:r>
          </w:p>
        </w:tc>
        <w:tc>
          <w:tcPr>
            <w:tcW w:w="2520"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rPr>
                <w:rFonts w:cs="Verdana"/>
                <w:b/>
                <w:szCs w:val="28"/>
              </w:rPr>
            </w:pPr>
            <w:r w:rsidRPr="00423BB0">
              <w:rPr>
                <w:rFonts w:cs="Verdana"/>
                <w:b/>
                <w:szCs w:val="28"/>
              </w:rPr>
              <w:t>Organization</w:t>
            </w:r>
          </w:p>
        </w:tc>
        <w:tc>
          <w:tcPr>
            <w:tcW w:w="1908"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jc w:val="center"/>
              <w:rPr>
                <w:rFonts w:cs="Verdana"/>
                <w:b/>
                <w:szCs w:val="28"/>
              </w:rPr>
            </w:pPr>
            <w:r w:rsidRPr="00423BB0">
              <w:rPr>
                <w:rFonts w:cs="Verdana"/>
                <w:b/>
                <w:szCs w:val="28"/>
              </w:rPr>
              <w:t>Date</w:t>
            </w:r>
          </w:p>
        </w:tc>
      </w:tr>
      <w:tr w:rsidR="00C06F7F" w:rsidRPr="00423BB0" w:rsidTr="008E76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628"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rPr>
                <w:rFonts w:cs="Verdana"/>
                <w:szCs w:val="28"/>
              </w:rPr>
            </w:pPr>
            <w:r w:rsidRPr="00423BB0">
              <w:rPr>
                <w:rFonts w:cs="Verdana"/>
                <w:szCs w:val="28"/>
              </w:rPr>
              <w:t>Initial Draft</w:t>
            </w:r>
          </w:p>
        </w:tc>
        <w:tc>
          <w:tcPr>
            <w:tcW w:w="2520"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rPr>
                <w:rFonts w:cs="Verdana"/>
                <w:szCs w:val="28"/>
              </w:rPr>
            </w:pPr>
            <w:r w:rsidRPr="00423BB0">
              <w:rPr>
                <w:rFonts w:cs="Verdana"/>
                <w:szCs w:val="28"/>
              </w:rPr>
              <w:t>Nagesh Bashyam</w:t>
            </w:r>
          </w:p>
        </w:tc>
        <w:tc>
          <w:tcPr>
            <w:tcW w:w="2520"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rPr>
                <w:rFonts w:cs="Verdana"/>
                <w:szCs w:val="28"/>
              </w:rPr>
            </w:pPr>
            <w:r w:rsidRPr="00423BB0">
              <w:rPr>
                <w:rFonts w:cs="Verdana"/>
                <w:szCs w:val="28"/>
              </w:rPr>
              <w:t>Harris Corporation</w:t>
            </w:r>
          </w:p>
        </w:tc>
        <w:tc>
          <w:tcPr>
            <w:tcW w:w="1908"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jc w:val="center"/>
              <w:rPr>
                <w:rFonts w:cs="Verdana"/>
                <w:szCs w:val="28"/>
              </w:rPr>
            </w:pPr>
            <w:r w:rsidRPr="00423BB0">
              <w:rPr>
                <w:rFonts w:cs="Verdana"/>
                <w:szCs w:val="28"/>
              </w:rPr>
              <w:t>7/21/2010</w:t>
            </w:r>
          </w:p>
        </w:tc>
      </w:tr>
      <w:tr w:rsidR="00C06F7F" w:rsidRPr="00423BB0" w:rsidTr="008E76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628"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rPr>
                <w:rFonts w:cs="Verdana"/>
                <w:szCs w:val="28"/>
              </w:rPr>
            </w:pPr>
            <w:r w:rsidRPr="00423BB0">
              <w:rPr>
                <w:rFonts w:cs="Verdana"/>
                <w:szCs w:val="28"/>
              </w:rPr>
              <w:t>Edits</w:t>
            </w:r>
          </w:p>
        </w:tc>
        <w:tc>
          <w:tcPr>
            <w:tcW w:w="2520"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rPr>
                <w:rFonts w:cs="Verdana"/>
                <w:szCs w:val="28"/>
              </w:rPr>
            </w:pPr>
            <w:r w:rsidRPr="00423BB0">
              <w:rPr>
                <w:rFonts w:cs="Verdana"/>
                <w:szCs w:val="28"/>
              </w:rPr>
              <w:t>David Tao &amp; others</w:t>
            </w:r>
          </w:p>
        </w:tc>
        <w:tc>
          <w:tcPr>
            <w:tcW w:w="2520"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rPr>
                <w:rFonts w:cs="Verdana"/>
                <w:szCs w:val="28"/>
              </w:rPr>
            </w:pPr>
            <w:r w:rsidRPr="00423BB0">
              <w:rPr>
                <w:rFonts w:cs="Verdana"/>
                <w:szCs w:val="28"/>
              </w:rPr>
              <w:t>Siemens</w:t>
            </w:r>
          </w:p>
        </w:tc>
        <w:tc>
          <w:tcPr>
            <w:tcW w:w="1908"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jc w:val="center"/>
              <w:rPr>
                <w:rFonts w:cs="Verdana"/>
                <w:szCs w:val="28"/>
              </w:rPr>
            </w:pPr>
            <w:r w:rsidRPr="00423BB0">
              <w:rPr>
                <w:rFonts w:cs="Verdana"/>
                <w:szCs w:val="28"/>
              </w:rPr>
              <w:t>7/22/2010</w:t>
            </w:r>
          </w:p>
        </w:tc>
      </w:tr>
      <w:tr w:rsidR="00C06F7F" w:rsidRPr="00423BB0" w:rsidTr="008E76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628"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rPr>
                <w:rFonts w:cs="Verdana"/>
                <w:szCs w:val="28"/>
              </w:rPr>
            </w:pPr>
            <w:r w:rsidRPr="00423BB0">
              <w:rPr>
                <w:rFonts w:cs="Verdana"/>
                <w:szCs w:val="28"/>
              </w:rPr>
              <w:t>Edits</w:t>
            </w:r>
          </w:p>
        </w:tc>
        <w:tc>
          <w:tcPr>
            <w:tcW w:w="2520"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rPr>
                <w:rFonts w:cs="Verdana"/>
                <w:szCs w:val="28"/>
              </w:rPr>
            </w:pPr>
            <w:r w:rsidRPr="00423BB0">
              <w:rPr>
                <w:rFonts w:cs="Verdana"/>
                <w:szCs w:val="28"/>
              </w:rPr>
              <w:t>Will Ross</w:t>
            </w:r>
          </w:p>
        </w:tc>
        <w:tc>
          <w:tcPr>
            <w:tcW w:w="2520"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rPr>
                <w:rFonts w:cs="Verdana"/>
                <w:szCs w:val="28"/>
              </w:rPr>
            </w:pPr>
            <w:r w:rsidRPr="00423BB0">
              <w:rPr>
                <w:rFonts w:cs="Verdana"/>
                <w:szCs w:val="28"/>
              </w:rPr>
              <w:t>Redwood MedNet</w:t>
            </w:r>
          </w:p>
        </w:tc>
        <w:tc>
          <w:tcPr>
            <w:tcW w:w="1908" w:type="dxa"/>
            <w:tcBorders>
              <w:top w:val="single" w:sz="4" w:space="0" w:color="auto"/>
              <w:left w:val="single" w:sz="4" w:space="0" w:color="auto"/>
              <w:bottom w:val="single" w:sz="4" w:space="0" w:color="auto"/>
              <w:right w:val="single" w:sz="4" w:space="0" w:color="auto"/>
            </w:tcBorders>
          </w:tcPr>
          <w:p w:rsidR="00C06F7F" w:rsidRPr="00423BB0" w:rsidRDefault="00C06F7F" w:rsidP="00013E92">
            <w:pPr>
              <w:pStyle w:val="NormalWeb"/>
              <w:jc w:val="center"/>
              <w:rPr>
                <w:rFonts w:cs="Verdana"/>
                <w:szCs w:val="28"/>
              </w:rPr>
            </w:pPr>
            <w:r w:rsidRPr="00423BB0">
              <w:rPr>
                <w:rFonts w:cs="Verdana"/>
                <w:szCs w:val="28"/>
              </w:rPr>
              <w:t>7/23/2010</w:t>
            </w:r>
          </w:p>
        </w:tc>
      </w:tr>
      <w:tr w:rsidR="00C06F7F" w:rsidRPr="00423BB0" w:rsidTr="008E76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628" w:type="dxa"/>
            <w:tcBorders>
              <w:top w:val="single" w:sz="4" w:space="0" w:color="auto"/>
              <w:left w:val="single" w:sz="4" w:space="0" w:color="auto"/>
              <w:bottom w:val="single" w:sz="4" w:space="0" w:color="auto"/>
              <w:right w:val="single" w:sz="4" w:space="0" w:color="auto"/>
            </w:tcBorders>
            <w:vAlign w:val="center"/>
          </w:tcPr>
          <w:p w:rsidR="00C06F7F" w:rsidRPr="00423BB0" w:rsidRDefault="00C06F7F" w:rsidP="00013E92">
            <w:pPr>
              <w:pStyle w:val="NormalWeb"/>
              <w:rPr>
                <w:rFonts w:cs="Verdana"/>
                <w:szCs w:val="28"/>
              </w:rPr>
            </w:pPr>
            <w:r>
              <w:rPr>
                <w:rFonts w:cs="Verdana"/>
                <w:szCs w:val="28"/>
              </w:rPr>
              <w:t>Edits</w:t>
            </w:r>
          </w:p>
        </w:tc>
        <w:tc>
          <w:tcPr>
            <w:tcW w:w="2520" w:type="dxa"/>
            <w:tcBorders>
              <w:top w:val="single" w:sz="4" w:space="0" w:color="auto"/>
              <w:left w:val="single" w:sz="4" w:space="0" w:color="auto"/>
              <w:bottom w:val="single" w:sz="4" w:space="0" w:color="auto"/>
              <w:right w:val="single" w:sz="4" w:space="0" w:color="auto"/>
            </w:tcBorders>
            <w:vAlign w:val="center"/>
          </w:tcPr>
          <w:p w:rsidR="00C06F7F" w:rsidRPr="00423BB0" w:rsidRDefault="00C06F7F" w:rsidP="00013E92">
            <w:pPr>
              <w:pStyle w:val="NormalWeb"/>
              <w:rPr>
                <w:rFonts w:cs="Verdana"/>
                <w:szCs w:val="28"/>
              </w:rPr>
            </w:pPr>
            <w:r>
              <w:rPr>
                <w:rFonts w:cs="Verdana"/>
                <w:szCs w:val="28"/>
              </w:rPr>
              <w:t>Rich Elmore</w:t>
            </w:r>
          </w:p>
        </w:tc>
        <w:tc>
          <w:tcPr>
            <w:tcW w:w="2520" w:type="dxa"/>
            <w:tcBorders>
              <w:top w:val="single" w:sz="4" w:space="0" w:color="auto"/>
              <w:left w:val="single" w:sz="4" w:space="0" w:color="auto"/>
              <w:bottom w:val="single" w:sz="4" w:space="0" w:color="auto"/>
              <w:right w:val="single" w:sz="4" w:space="0" w:color="auto"/>
            </w:tcBorders>
            <w:vAlign w:val="center"/>
          </w:tcPr>
          <w:p w:rsidR="00C06F7F" w:rsidRPr="00423BB0" w:rsidRDefault="00C06F7F" w:rsidP="00013E92">
            <w:pPr>
              <w:pStyle w:val="NormalWeb"/>
              <w:rPr>
                <w:rFonts w:cs="Verdana"/>
                <w:szCs w:val="28"/>
              </w:rPr>
            </w:pPr>
            <w:r>
              <w:rPr>
                <w:rFonts w:cs="Verdana"/>
                <w:szCs w:val="28"/>
              </w:rPr>
              <w:t>Allscripts</w:t>
            </w:r>
          </w:p>
        </w:tc>
        <w:tc>
          <w:tcPr>
            <w:tcW w:w="1908" w:type="dxa"/>
            <w:tcBorders>
              <w:top w:val="single" w:sz="4" w:space="0" w:color="auto"/>
              <w:left w:val="single" w:sz="4" w:space="0" w:color="auto"/>
              <w:bottom w:val="single" w:sz="4" w:space="0" w:color="auto"/>
              <w:right w:val="single" w:sz="4" w:space="0" w:color="auto"/>
            </w:tcBorders>
            <w:vAlign w:val="center"/>
          </w:tcPr>
          <w:p w:rsidR="00C06F7F" w:rsidRPr="00423BB0" w:rsidRDefault="00C06F7F" w:rsidP="00013E92">
            <w:pPr>
              <w:pStyle w:val="NormalWeb"/>
              <w:jc w:val="center"/>
              <w:rPr>
                <w:rFonts w:cs="Verdana"/>
                <w:szCs w:val="28"/>
              </w:rPr>
            </w:pPr>
            <w:r>
              <w:rPr>
                <w:rFonts w:cs="Verdana"/>
                <w:szCs w:val="28"/>
              </w:rPr>
              <w:t>7/24/2010</w:t>
            </w:r>
          </w:p>
        </w:tc>
      </w:tr>
      <w:tr w:rsidR="00C06F7F" w:rsidRPr="00423BB0" w:rsidTr="008E76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628" w:type="dxa"/>
            <w:tcBorders>
              <w:top w:val="single" w:sz="4" w:space="0" w:color="auto"/>
              <w:left w:val="single" w:sz="4" w:space="0" w:color="auto"/>
              <w:bottom w:val="single" w:sz="4" w:space="0" w:color="auto"/>
              <w:right w:val="single" w:sz="4" w:space="0" w:color="auto"/>
            </w:tcBorders>
          </w:tcPr>
          <w:p w:rsidR="00C06F7F" w:rsidRDefault="00C06F7F" w:rsidP="00013E92">
            <w:pPr>
              <w:pStyle w:val="NormalWeb"/>
              <w:rPr>
                <w:rFonts w:cs="Verdana"/>
                <w:szCs w:val="28"/>
              </w:rPr>
            </w:pPr>
            <w:r>
              <w:rPr>
                <w:rFonts w:cs="Verdana"/>
                <w:szCs w:val="28"/>
              </w:rPr>
              <w:t>Edits &amp; formatting</w:t>
            </w:r>
          </w:p>
          <w:p w:rsidR="00C06F7F" w:rsidRDefault="00C06F7F" w:rsidP="00013E92">
            <w:pPr>
              <w:pStyle w:val="NormalWeb"/>
              <w:rPr>
                <w:rFonts w:cs="Verdana"/>
                <w:szCs w:val="28"/>
              </w:rPr>
            </w:pPr>
          </w:p>
        </w:tc>
        <w:tc>
          <w:tcPr>
            <w:tcW w:w="2520" w:type="dxa"/>
            <w:tcBorders>
              <w:top w:val="single" w:sz="4" w:space="0" w:color="auto"/>
              <w:left w:val="single" w:sz="4" w:space="0" w:color="auto"/>
              <w:bottom w:val="single" w:sz="4" w:space="0" w:color="auto"/>
              <w:right w:val="single" w:sz="4" w:space="0" w:color="auto"/>
            </w:tcBorders>
          </w:tcPr>
          <w:p w:rsidR="00C06F7F" w:rsidRDefault="00C06F7F" w:rsidP="00013E92">
            <w:pPr>
              <w:pStyle w:val="NormalWeb"/>
              <w:rPr>
                <w:rFonts w:cs="Verdana"/>
                <w:szCs w:val="28"/>
              </w:rPr>
            </w:pPr>
            <w:r>
              <w:rPr>
                <w:rFonts w:cs="Verdana"/>
                <w:szCs w:val="28"/>
              </w:rPr>
              <w:t>Will Ross</w:t>
            </w:r>
          </w:p>
        </w:tc>
        <w:tc>
          <w:tcPr>
            <w:tcW w:w="2520" w:type="dxa"/>
            <w:tcBorders>
              <w:top w:val="single" w:sz="4" w:space="0" w:color="auto"/>
              <w:left w:val="single" w:sz="4" w:space="0" w:color="auto"/>
              <w:bottom w:val="single" w:sz="4" w:space="0" w:color="auto"/>
              <w:right w:val="single" w:sz="4" w:space="0" w:color="auto"/>
            </w:tcBorders>
          </w:tcPr>
          <w:p w:rsidR="00C06F7F" w:rsidRDefault="00C06F7F" w:rsidP="00013E92">
            <w:pPr>
              <w:pStyle w:val="NormalWeb"/>
              <w:rPr>
                <w:rFonts w:cs="Verdana"/>
                <w:szCs w:val="28"/>
              </w:rPr>
            </w:pPr>
            <w:r>
              <w:rPr>
                <w:rFonts w:cs="Verdana"/>
                <w:szCs w:val="28"/>
              </w:rPr>
              <w:t>Redwood MedNet</w:t>
            </w:r>
          </w:p>
        </w:tc>
        <w:tc>
          <w:tcPr>
            <w:tcW w:w="1908" w:type="dxa"/>
            <w:tcBorders>
              <w:top w:val="single" w:sz="4" w:space="0" w:color="auto"/>
              <w:left w:val="single" w:sz="4" w:space="0" w:color="auto"/>
              <w:bottom w:val="single" w:sz="4" w:space="0" w:color="auto"/>
              <w:right w:val="single" w:sz="4" w:space="0" w:color="auto"/>
            </w:tcBorders>
          </w:tcPr>
          <w:p w:rsidR="00C06F7F" w:rsidRDefault="00C06F7F" w:rsidP="00013E92">
            <w:pPr>
              <w:pStyle w:val="NormalWeb"/>
              <w:jc w:val="center"/>
              <w:rPr>
                <w:rFonts w:cs="Verdana"/>
                <w:szCs w:val="28"/>
              </w:rPr>
            </w:pPr>
            <w:r>
              <w:rPr>
                <w:rFonts w:cs="Verdana"/>
                <w:szCs w:val="28"/>
              </w:rPr>
              <w:t>7/25/2010</w:t>
            </w:r>
          </w:p>
          <w:p w:rsidR="00C06F7F" w:rsidRDefault="00C06F7F" w:rsidP="00013E92">
            <w:pPr>
              <w:pStyle w:val="NormalWeb"/>
              <w:jc w:val="center"/>
              <w:rPr>
                <w:rFonts w:cs="Verdana"/>
                <w:szCs w:val="28"/>
              </w:rPr>
            </w:pPr>
          </w:p>
        </w:tc>
      </w:tr>
      <w:tr w:rsidR="00C06F7F" w:rsidRPr="00423BB0" w:rsidTr="008E76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trPr>
        <w:tc>
          <w:tcPr>
            <w:tcW w:w="2628" w:type="dxa"/>
            <w:tcBorders>
              <w:top w:val="single" w:sz="4" w:space="0" w:color="auto"/>
              <w:left w:val="single" w:sz="4" w:space="0" w:color="auto"/>
              <w:bottom w:val="single" w:sz="4" w:space="0" w:color="auto"/>
              <w:right w:val="single" w:sz="4" w:space="0" w:color="auto"/>
            </w:tcBorders>
          </w:tcPr>
          <w:p w:rsidR="00C06F7F" w:rsidRDefault="008E765D" w:rsidP="00013E92">
            <w:pPr>
              <w:pStyle w:val="NormalWeb"/>
              <w:rPr>
                <w:rFonts w:cs="Verdana"/>
                <w:szCs w:val="28"/>
              </w:rPr>
            </w:pPr>
            <w:r>
              <w:rPr>
                <w:rFonts w:cs="Verdana"/>
                <w:szCs w:val="28"/>
              </w:rPr>
              <w:t>Minor edits</w:t>
            </w:r>
          </w:p>
        </w:tc>
        <w:tc>
          <w:tcPr>
            <w:tcW w:w="2520" w:type="dxa"/>
            <w:tcBorders>
              <w:top w:val="single" w:sz="4" w:space="0" w:color="auto"/>
              <w:left w:val="single" w:sz="4" w:space="0" w:color="auto"/>
              <w:bottom w:val="single" w:sz="4" w:space="0" w:color="auto"/>
              <w:right w:val="single" w:sz="4" w:space="0" w:color="auto"/>
            </w:tcBorders>
          </w:tcPr>
          <w:p w:rsidR="00C06F7F" w:rsidRDefault="00C06F7F" w:rsidP="00013E92">
            <w:pPr>
              <w:pStyle w:val="NormalWeb"/>
              <w:rPr>
                <w:rFonts w:cs="Verdana"/>
                <w:szCs w:val="28"/>
              </w:rPr>
            </w:pPr>
            <w:r>
              <w:rPr>
                <w:rFonts w:cs="Verdana"/>
                <w:szCs w:val="28"/>
              </w:rPr>
              <w:t>David Tao</w:t>
            </w:r>
          </w:p>
        </w:tc>
        <w:tc>
          <w:tcPr>
            <w:tcW w:w="2520" w:type="dxa"/>
            <w:tcBorders>
              <w:top w:val="single" w:sz="4" w:space="0" w:color="auto"/>
              <w:left w:val="single" w:sz="4" w:space="0" w:color="auto"/>
              <w:bottom w:val="single" w:sz="4" w:space="0" w:color="auto"/>
              <w:right w:val="single" w:sz="4" w:space="0" w:color="auto"/>
            </w:tcBorders>
          </w:tcPr>
          <w:p w:rsidR="00C06F7F" w:rsidRDefault="00C06F7F" w:rsidP="00013E92">
            <w:pPr>
              <w:pStyle w:val="NormalWeb"/>
              <w:rPr>
                <w:rFonts w:cs="Verdana"/>
                <w:szCs w:val="28"/>
              </w:rPr>
            </w:pPr>
            <w:r>
              <w:rPr>
                <w:rFonts w:cs="Verdana"/>
                <w:szCs w:val="28"/>
              </w:rPr>
              <w:t>Siemens</w:t>
            </w:r>
          </w:p>
        </w:tc>
        <w:tc>
          <w:tcPr>
            <w:tcW w:w="1908" w:type="dxa"/>
            <w:tcBorders>
              <w:top w:val="single" w:sz="4" w:space="0" w:color="auto"/>
              <w:left w:val="single" w:sz="4" w:space="0" w:color="auto"/>
              <w:bottom w:val="single" w:sz="4" w:space="0" w:color="auto"/>
              <w:right w:val="single" w:sz="4" w:space="0" w:color="auto"/>
            </w:tcBorders>
          </w:tcPr>
          <w:p w:rsidR="00C06F7F" w:rsidRDefault="008E765D" w:rsidP="00013E92">
            <w:pPr>
              <w:pStyle w:val="NormalWeb"/>
              <w:jc w:val="center"/>
              <w:rPr>
                <w:rFonts w:cs="Verdana"/>
                <w:szCs w:val="28"/>
              </w:rPr>
            </w:pPr>
            <w:r>
              <w:rPr>
                <w:rFonts w:cs="Verdana"/>
                <w:szCs w:val="28"/>
              </w:rPr>
              <w:t>7/26/2010</w:t>
            </w:r>
          </w:p>
        </w:tc>
      </w:tr>
      <w:tr w:rsidR="008E765D" w:rsidRPr="00423BB0" w:rsidTr="008E765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32"/>
          <w:ins w:id="2" w:author="Bashyam, Nageshwara" w:date="2010-07-28T04:39:00Z"/>
        </w:trPr>
        <w:tc>
          <w:tcPr>
            <w:tcW w:w="2628" w:type="dxa"/>
            <w:tcBorders>
              <w:top w:val="single" w:sz="4" w:space="0" w:color="auto"/>
              <w:left w:val="single" w:sz="4" w:space="0" w:color="auto"/>
              <w:bottom w:val="single" w:sz="4" w:space="0" w:color="auto"/>
              <w:right w:val="single" w:sz="4" w:space="0" w:color="auto"/>
            </w:tcBorders>
          </w:tcPr>
          <w:p w:rsidR="008E765D" w:rsidRPr="00834262" w:rsidRDefault="00834262" w:rsidP="00013E92">
            <w:pPr>
              <w:pStyle w:val="NormalWeb"/>
              <w:rPr>
                <w:ins w:id="3" w:author="Bashyam, Nageshwara" w:date="2010-07-28T04:39:00Z"/>
                <w:rFonts w:cs="Verdana"/>
                <w:szCs w:val="28"/>
              </w:rPr>
            </w:pPr>
            <w:ins w:id="4" w:author="Bashyam, Nageshwara" w:date="2010-07-28T06:16:00Z">
              <w:r w:rsidRPr="00834262">
                <w:rPr>
                  <w:rFonts w:cs="Verdana"/>
                  <w:szCs w:val="28"/>
                </w:rPr>
                <w:t>Baseline Version A for Document Work Group Review</w:t>
              </w:r>
            </w:ins>
          </w:p>
        </w:tc>
        <w:tc>
          <w:tcPr>
            <w:tcW w:w="2520" w:type="dxa"/>
            <w:tcBorders>
              <w:top w:val="single" w:sz="4" w:space="0" w:color="auto"/>
              <w:left w:val="single" w:sz="4" w:space="0" w:color="auto"/>
              <w:bottom w:val="single" w:sz="4" w:space="0" w:color="auto"/>
              <w:right w:val="single" w:sz="4" w:space="0" w:color="auto"/>
            </w:tcBorders>
          </w:tcPr>
          <w:p w:rsidR="008E765D" w:rsidRPr="00834262" w:rsidRDefault="00834262" w:rsidP="00013E92">
            <w:pPr>
              <w:pStyle w:val="NormalWeb"/>
              <w:rPr>
                <w:ins w:id="5" w:author="Bashyam, Nageshwara" w:date="2010-07-28T04:39:00Z"/>
                <w:rFonts w:cs="Verdana"/>
                <w:szCs w:val="28"/>
              </w:rPr>
            </w:pPr>
            <w:ins w:id="6" w:author="Bashyam, Nageshwara" w:date="2010-07-28T06:16:00Z">
              <w:r w:rsidRPr="00834262">
                <w:rPr>
                  <w:rFonts w:cs="Verdana"/>
                  <w:szCs w:val="28"/>
                </w:rPr>
                <w:t>Nagesh Bashyam</w:t>
              </w:r>
            </w:ins>
          </w:p>
        </w:tc>
        <w:tc>
          <w:tcPr>
            <w:tcW w:w="2520" w:type="dxa"/>
            <w:tcBorders>
              <w:top w:val="single" w:sz="4" w:space="0" w:color="auto"/>
              <w:left w:val="single" w:sz="4" w:space="0" w:color="auto"/>
              <w:bottom w:val="single" w:sz="4" w:space="0" w:color="auto"/>
              <w:right w:val="single" w:sz="4" w:space="0" w:color="auto"/>
            </w:tcBorders>
          </w:tcPr>
          <w:p w:rsidR="008E765D" w:rsidRPr="00834262" w:rsidRDefault="00834262" w:rsidP="00013E92">
            <w:pPr>
              <w:pStyle w:val="NormalWeb"/>
              <w:rPr>
                <w:ins w:id="7" w:author="Bashyam, Nageshwara" w:date="2010-07-28T04:39:00Z"/>
                <w:rFonts w:cs="Verdana"/>
                <w:szCs w:val="28"/>
              </w:rPr>
            </w:pPr>
            <w:ins w:id="8" w:author="Bashyam, Nageshwara" w:date="2010-07-28T06:16:00Z">
              <w:r w:rsidRPr="00834262">
                <w:rPr>
                  <w:rFonts w:cs="Verdana"/>
                  <w:szCs w:val="28"/>
                </w:rPr>
                <w:t>Harris Corporation</w:t>
              </w:r>
            </w:ins>
          </w:p>
        </w:tc>
        <w:tc>
          <w:tcPr>
            <w:tcW w:w="1908" w:type="dxa"/>
            <w:tcBorders>
              <w:top w:val="single" w:sz="4" w:space="0" w:color="auto"/>
              <w:left w:val="single" w:sz="4" w:space="0" w:color="auto"/>
              <w:bottom w:val="single" w:sz="4" w:space="0" w:color="auto"/>
              <w:right w:val="single" w:sz="4" w:space="0" w:color="auto"/>
            </w:tcBorders>
          </w:tcPr>
          <w:p w:rsidR="008E765D" w:rsidRDefault="00834262" w:rsidP="00013E92">
            <w:pPr>
              <w:pStyle w:val="NormalWeb"/>
              <w:jc w:val="center"/>
              <w:rPr>
                <w:ins w:id="9" w:author="Bashyam, Nageshwara" w:date="2010-07-28T04:39:00Z"/>
                <w:rFonts w:cs="Verdana"/>
                <w:szCs w:val="28"/>
              </w:rPr>
            </w:pPr>
            <w:ins w:id="10" w:author="Bashyam, Nageshwara" w:date="2010-07-28T06:16:00Z">
              <w:r w:rsidRPr="00834262">
                <w:rPr>
                  <w:rFonts w:cs="Verdana"/>
                  <w:szCs w:val="28"/>
                  <w:rPrChange w:id="11" w:author="Bashyam, Nageshwara" w:date="2010-07-28T06:17:00Z">
                    <w:rPr>
                      <w:rFonts w:cs="Verdana"/>
                      <w:szCs w:val="28"/>
                    </w:rPr>
                  </w:rPrChange>
                </w:rPr>
                <w:t>7/27/2010</w:t>
              </w:r>
            </w:ins>
          </w:p>
        </w:tc>
      </w:tr>
    </w:tbl>
    <w:p w:rsidR="008E765D" w:rsidRDefault="008E765D" w:rsidP="00013E92">
      <w:pPr>
        <w:pStyle w:val="NormalWeb"/>
        <w:rPr>
          <w:ins w:id="12" w:author="Bashyam, Nageshwara" w:date="2010-07-28T04:40:00Z"/>
          <w:rFonts w:cs="Verdana"/>
          <w:sz w:val="28"/>
          <w:szCs w:val="28"/>
        </w:rPr>
      </w:pPr>
    </w:p>
    <w:p w:rsidR="00C06F7F" w:rsidRPr="00EF721A" w:rsidRDefault="008E765D" w:rsidP="00013E92">
      <w:pPr>
        <w:pStyle w:val="NormalWeb"/>
        <w:rPr>
          <w:rFonts w:cs="Verdana"/>
          <w:sz w:val="28"/>
          <w:szCs w:val="28"/>
        </w:rPr>
      </w:pPr>
      <w:ins w:id="13" w:author="Bashyam, Nageshwara" w:date="2010-07-28T04:40:00Z">
        <w:r>
          <w:rPr>
            <w:rFonts w:cs="Verdana"/>
            <w:sz w:val="28"/>
            <w:szCs w:val="28"/>
          </w:rPr>
          <w:br w:type="page"/>
        </w:r>
      </w:ins>
    </w:p>
    <w:p w:rsidR="00C06F7F" w:rsidRPr="001E026E" w:rsidRDefault="00C06F7F" w:rsidP="00013E92">
      <w:pPr>
        <w:pStyle w:val="Heading1"/>
        <w:numPr>
          <w:ilvl w:val="0"/>
          <w:numId w:val="4"/>
          <w:numberingChange w:id="14" w:author="David Tao (Siemens)" w:date="2010-07-26T11:38:00Z" w:original="%1:1:0:."/>
        </w:numPr>
        <w:rPr>
          <w:rFonts w:cs="Verdana"/>
        </w:rPr>
      </w:pPr>
      <w:bookmarkStart w:id="15" w:name="_Toc268060945"/>
      <w:r w:rsidRPr="005A66E5">
        <w:t xml:space="preserve">Introduction: </w:t>
      </w:r>
      <w:r>
        <w:t>What is NHIN Direct?</w:t>
      </w:r>
      <w:bookmarkEnd w:id="15"/>
    </w:p>
    <w:p w:rsidR="00C06F7F" w:rsidRDefault="00C06F7F" w:rsidP="004878B1">
      <w:pPr>
        <w:jc w:val="both"/>
        <w:rPr>
          <w:rFonts w:ascii="Arial" w:hAnsi="Arial" w:cs="Arial"/>
          <w:sz w:val="20"/>
          <w:szCs w:val="20"/>
        </w:rPr>
      </w:pPr>
      <w:r>
        <w:rPr>
          <w:rFonts w:ascii="Arial" w:hAnsi="Arial" w:cs="Arial"/>
          <w:sz w:val="20"/>
          <w:szCs w:val="20"/>
        </w:rPr>
        <w:t>Today, communication of health information among providers and patients is most frequently printed to paper that is mailed or faxed. One of the initial goals of NHIN Direct is to benefit patients and providers by communicating more quickly, securely, inexpensively, and “greenly” than paper.</w:t>
      </w:r>
    </w:p>
    <w:p w:rsidR="00C06F7F" w:rsidRDefault="00C06F7F" w:rsidP="00013E92">
      <w:pPr>
        <w:jc w:val="both"/>
        <w:rPr>
          <w:rFonts w:ascii="Arial" w:hAnsi="Arial" w:cs="Arial"/>
          <w:sz w:val="20"/>
          <w:szCs w:val="20"/>
        </w:rPr>
      </w:pPr>
      <w:r w:rsidRPr="003D1824">
        <w:rPr>
          <w:rFonts w:ascii="Arial" w:hAnsi="Arial" w:cs="Arial"/>
          <w:sz w:val="20"/>
          <w:szCs w:val="20"/>
        </w:rPr>
        <w:t xml:space="preserve">NHIN Direct is a project to create specifications and service descriptions that, when implemented within a strong policy framework, enables simple, secure </w:t>
      </w:r>
      <w:r>
        <w:rPr>
          <w:rFonts w:ascii="Arial" w:hAnsi="Arial" w:cs="Arial"/>
          <w:sz w:val="20"/>
          <w:szCs w:val="20"/>
        </w:rPr>
        <w:t xml:space="preserve">point-to-point electronic messages </w:t>
      </w:r>
      <w:r w:rsidRPr="003D1824">
        <w:rPr>
          <w:rFonts w:ascii="Arial" w:hAnsi="Arial" w:cs="Arial"/>
          <w:sz w:val="20"/>
          <w:szCs w:val="20"/>
        </w:rPr>
        <w:t>between health care participants.</w:t>
      </w:r>
      <w:r>
        <w:rPr>
          <w:rFonts w:ascii="Arial" w:hAnsi="Arial" w:cs="Arial"/>
          <w:sz w:val="20"/>
          <w:szCs w:val="20"/>
        </w:rPr>
        <w:t xml:space="preserve"> The project was initiated and sponsored by the United States Office of the National Coordinator for Healthcare Information Technology (ONC).  NHIN Direct is a core component in the development of the Nationwide Health Information Network (NHIN).</w:t>
      </w:r>
    </w:p>
    <w:p w:rsidR="00C06F7F" w:rsidRPr="00110851" w:rsidRDefault="008E765D" w:rsidP="00013E92">
      <w:pPr>
        <w:pBdr>
          <w:top w:val="single" w:sz="4" w:space="1" w:color="auto"/>
          <w:left w:val="single" w:sz="4" w:space="4" w:color="auto"/>
          <w:bottom w:val="single" w:sz="4" w:space="1" w:color="auto"/>
          <w:right w:val="single" w:sz="4" w:space="4" w:color="auto"/>
        </w:pBdr>
        <w:jc w:val="both"/>
        <w:rPr>
          <w:rFonts w:ascii="Arial" w:hAnsi="Arial" w:cs="Arial"/>
          <w:b/>
          <w:sz w:val="20"/>
          <w:szCs w:val="20"/>
        </w:rPr>
      </w:pPr>
      <w:r w:rsidRPr="008E765D">
        <w:rPr>
          <w:rFonts w:ascii="Arial" w:hAnsi="Arial" w:cs="Arial"/>
          <w:b/>
          <w:i/>
          <w:sz w:val="20"/>
          <w:szCs w:val="20"/>
          <w:u w:val="single"/>
        </w:rPr>
        <w:t>The Crux of</w:t>
      </w:r>
      <w:r w:rsidR="00C06F7F" w:rsidRPr="008E765D">
        <w:rPr>
          <w:rFonts w:ascii="Arial" w:hAnsi="Arial" w:cs="Arial"/>
          <w:b/>
          <w:i/>
          <w:sz w:val="20"/>
          <w:szCs w:val="20"/>
          <w:u w:val="single"/>
        </w:rPr>
        <w:t xml:space="preserve"> </w:t>
      </w:r>
      <w:r w:rsidRPr="008E765D">
        <w:rPr>
          <w:rFonts w:ascii="Arial" w:hAnsi="Arial" w:cs="Arial"/>
          <w:b/>
          <w:i/>
          <w:sz w:val="20"/>
          <w:szCs w:val="20"/>
          <w:u w:val="single"/>
        </w:rPr>
        <w:t>NHIN Direct</w:t>
      </w:r>
      <w:r w:rsidR="00C06F7F" w:rsidRPr="00110851">
        <w:rPr>
          <w:rFonts w:ascii="Arial" w:hAnsi="Arial" w:cs="Arial"/>
          <w:b/>
          <w:sz w:val="20"/>
          <w:szCs w:val="20"/>
        </w:rPr>
        <w:t xml:space="preserve">: NHIN Direct specifies a </w:t>
      </w:r>
      <w:r w:rsidR="00C06F7F" w:rsidRPr="007A330E">
        <w:rPr>
          <w:rFonts w:ascii="Arial" w:hAnsi="Arial" w:cs="Arial"/>
          <w:b/>
          <w:i/>
          <w:sz w:val="20"/>
          <w:szCs w:val="20"/>
        </w:rPr>
        <w:t xml:space="preserve">simple, secure, </w:t>
      </w:r>
      <w:r w:rsidR="00C06F7F">
        <w:rPr>
          <w:rFonts w:ascii="Arial" w:hAnsi="Arial" w:cs="Arial"/>
          <w:b/>
          <w:i/>
          <w:sz w:val="20"/>
          <w:szCs w:val="20"/>
        </w:rPr>
        <w:t xml:space="preserve">scalable, </w:t>
      </w:r>
      <w:r w:rsidR="00C06F7F" w:rsidRPr="007A330E">
        <w:rPr>
          <w:rFonts w:ascii="Arial" w:hAnsi="Arial" w:cs="Arial"/>
          <w:b/>
          <w:i/>
          <w:sz w:val="20"/>
          <w:szCs w:val="20"/>
        </w:rPr>
        <w:t>standards-based</w:t>
      </w:r>
      <w:r w:rsidR="00C06F7F">
        <w:rPr>
          <w:rFonts w:ascii="Arial" w:hAnsi="Arial" w:cs="Arial"/>
          <w:b/>
          <w:sz w:val="20"/>
          <w:szCs w:val="20"/>
        </w:rPr>
        <w:t xml:space="preserve"> </w:t>
      </w:r>
      <w:r w:rsidR="00C06F7F" w:rsidRPr="00110851">
        <w:rPr>
          <w:rFonts w:ascii="Arial" w:hAnsi="Arial" w:cs="Arial"/>
          <w:b/>
          <w:sz w:val="20"/>
          <w:szCs w:val="20"/>
        </w:rPr>
        <w:t xml:space="preserve">way for participants (care providers, </w:t>
      </w:r>
      <w:r w:rsidR="00C06F7F">
        <w:rPr>
          <w:rFonts w:ascii="Arial" w:hAnsi="Arial" w:cs="Arial"/>
          <w:b/>
          <w:sz w:val="20"/>
          <w:szCs w:val="20"/>
        </w:rPr>
        <w:t xml:space="preserve">EHRs, etc.) to send encrypted health information </w:t>
      </w:r>
      <w:r w:rsidR="00C06F7F" w:rsidRPr="007A330E">
        <w:rPr>
          <w:rFonts w:ascii="Arial" w:hAnsi="Arial" w:cs="Arial"/>
          <w:b/>
          <w:i/>
          <w:sz w:val="20"/>
          <w:szCs w:val="20"/>
        </w:rPr>
        <w:t xml:space="preserve">directly to known, trusted recipients </w:t>
      </w:r>
      <w:r w:rsidR="00C06F7F">
        <w:rPr>
          <w:rFonts w:ascii="Arial" w:hAnsi="Arial" w:cs="Arial"/>
          <w:b/>
          <w:i/>
          <w:sz w:val="20"/>
          <w:szCs w:val="20"/>
        </w:rPr>
        <w:t xml:space="preserve">(including patients) </w:t>
      </w:r>
      <w:r w:rsidR="00C06F7F" w:rsidRPr="007A330E">
        <w:rPr>
          <w:rFonts w:ascii="Arial" w:hAnsi="Arial" w:cs="Arial"/>
          <w:b/>
          <w:i/>
          <w:sz w:val="20"/>
          <w:szCs w:val="20"/>
        </w:rPr>
        <w:t>over the Internet</w:t>
      </w:r>
      <w:r w:rsidR="00C06F7F">
        <w:rPr>
          <w:rFonts w:ascii="Arial" w:hAnsi="Arial" w:cs="Arial"/>
          <w:b/>
          <w:sz w:val="20"/>
          <w:szCs w:val="20"/>
        </w:rPr>
        <w:t xml:space="preserve">. NHIN Direct participants will be able to communicate securely via e-mail and via more comprehensive NHIN related standards. </w:t>
      </w:r>
    </w:p>
    <w:p w:rsidR="00C06F7F" w:rsidRDefault="00C06F7F" w:rsidP="00013E92">
      <w:pPr>
        <w:jc w:val="both"/>
        <w:rPr>
          <w:rFonts w:ascii="Arial" w:hAnsi="Arial" w:cs="Arial"/>
          <w:sz w:val="20"/>
          <w:szCs w:val="20"/>
        </w:rPr>
      </w:pPr>
      <w:r w:rsidRPr="00024CBB">
        <w:rPr>
          <w:rFonts w:ascii="Arial" w:hAnsi="Arial" w:cs="Arial"/>
          <w:sz w:val="20"/>
          <w:szCs w:val="20"/>
        </w:rPr>
        <w:t xml:space="preserve">NHIN Direct enables standards-based </w:t>
      </w:r>
      <w:r>
        <w:rPr>
          <w:rFonts w:ascii="Arial" w:hAnsi="Arial" w:cs="Arial"/>
          <w:sz w:val="20"/>
          <w:szCs w:val="20"/>
        </w:rPr>
        <w:t xml:space="preserve">point-to-point messaging </w:t>
      </w:r>
      <w:r w:rsidRPr="007F3465">
        <w:rPr>
          <w:rFonts w:ascii="Arial" w:hAnsi="Arial" w:cs="Arial"/>
          <w:sz w:val="20"/>
          <w:szCs w:val="20"/>
        </w:rPr>
        <w:t>in support of S</w:t>
      </w:r>
      <w:r w:rsidRPr="00024CBB">
        <w:rPr>
          <w:rFonts w:ascii="Arial" w:hAnsi="Arial" w:cs="Arial"/>
          <w:sz w:val="20"/>
          <w:szCs w:val="20"/>
        </w:rPr>
        <w:t xml:space="preserve">tage 1 Meaningful Use </w:t>
      </w:r>
      <w:r>
        <w:rPr>
          <w:rFonts w:ascii="Arial" w:hAnsi="Arial" w:cs="Arial"/>
          <w:sz w:val="20"/>
          <w:szCs w:val="20"/>
        </w:rPr>
        <w:t xml:space="preserve">(MU) </w:t>
      </w:r>
      <w:r w:rsidRPr="00024CBB">
        <w:rPr>
          <w:rFonts w:ascii="Arial" w:hAnsi="Arial" w:cs="Arial"/>
          <w:sz w:val="20"/>
          <w:szCs w:val="20"/>
        </w:rPr>
        <w:t>measures</w:t>
      </w:r>
      <w:r>
        <w:rPr>
          <w:rFonts w:ascii="Arial" w:hAnsi="Arial" w:cs="Arial"/>
          <w:sz w:val="20"/>
          <w:szCs w:val="20"/>
        </w:rPr>
        <w:t>.</w:t>
      </w:r>
      <w:r>
        <w:rPr>
          <w:rStyle w:val="FootnoteReference"/>
          <w:rFonts w:ascii="Arial" w:hAnsi="Arial" w:cs="Arial"/>
          <w:sz w:val="20"/>
          <w:szCs w:val="20"/>
        </w:rPr>
        <w:footnoteReference w:id="1"/>
      </w:r>
      <w:r>
        <w:rPr>
          <w:rFonts w:ascii="Arial" w:hAnsi="Arial" w:cs="Arial"/>
          <w:sz w:val="20"/>
          <w:szCs w:val="20"/>
        </w:rPr>
        <w:t xml:space="preserve"> Examples include </w:t>
      </w:r>
      <w:r w:rsidRPr="00024CBB">
        <w:rPr>
          <w:rFonts w:ascii="Arial" w:hAnsi="Arial" w:cs="Arial"/>
          <w:sz w:val="20"/>
          <w:szCs w:val="20"/>
        </w:rPr>
        <w:t>communication of summary care records</w:t>
      </w:r>
      <w:r>
        <w:rPr>
          <w:rFonts w:ascii="Arial" w:hAnsi="Arial" w:cs="Arial"/>
          <w:sz w:val="20"/>
          <w:szCs w:val="20"/>
        </w:rPr>
        <w:t xml:space="preserve"> such as HL7 Continuity of Care Document (CCD) or ASTM Continuity of Care Record (CCR),</w:t>
      </w:r>
      <w:r w:rsidRPr="00024CBB">
        <w:rPr>
          <w:rFonts w:ascii="Arial" w:hAnsi="Arial" w:cs="Arial"/>
          <w:sz w:val="20"/>
          <w:szCs w:val="20"/>
        </w:rPr>
        <w:t xml:space="preserve"> discharge summaries and other </w:t>
      </w:r>
      <w:r>
        <w:rPr>
          <w:rFonts w:ascii="Arial" w:hAnsi="Arial" w:cs="Arial"/>
          <w:sz w:val="20"/>
          <w:szCs w:val="20"/>
        </w:rPr>
        <w:t>content</w:t>
      </w:r>
      <w:r>
        <w:rPr>
          <w:rStyle w:val="FootnoteReference"/>
          <w:rFonts w:ascii="Arial" w:hAnsi="Arial" w:cs="Arial"/>
          <w:sz w:val="20"/>
          <w:szCs w:val="20"/>
        </w:rPr>
        <w:footnoteReference w:id="2"/>
      </w:r>
      <w:r>
        <w:rPr>
          <w:rFonts w:ascii="Arial" w:hAnsi="Arial" w:cs="Arial"/>
          <w:sz w:val="20"/>
          <w:szCs w:val="20"/>
        </w:rPr>
        <w:t xml:space="preserve"> </w:t>
      </w:r>
      <w:r w:rsidRPr="00024CBB">
        <w:rPr>
          <w:rFonts w:ascii="Arial" w:hAnsi="Arial" w:cs="Arial"/>
          <w:sz w:val="20"/>
          <w:szCs w:val="20"/>
        </w:rPr>
        <w:t xml:space="preserve">in support of </w:t>
      </w:r>
      <w:r>
        <w:rPr>
          <w:rFonts w:ascii="Arial" w:hAnsi="Arial" w:cs="Arial"/>
          <w:sz w:val="20"/>
          <w:szCs w:val="20"/>
        </w:rPr>
        <w:t xml:space="preserve">coordination </w:t>
      </w:r>
      <w:r w:rsidRPr="00024CBB">
        <w:rPr>
          <w:rFonts w:ascii="Arial" w:hAnsi="Arial" w:cs="Arial"/>
          <w:sz w:val="20"/>
          <w:szCs w:val="20"/>
        </w:rPr>
        <w:t xml:space="preserve">of care </w:t>
      </w:r>
      <w:r>
        <w:rPr>
          <w:rFonts w:ascii="Arial" w:hAnsi="Arial" w:cs="Arial"/>
          <w:sz w:val="20"/>
          <w:szCs w:val="20"/>
        </w:rPr>
        <w:t>and patient engagement. NHIN Direct focuses on the technical mechanisms (standards and services) to transport content from point A to point B, which is the meaning of the term “Direct” in its name. NHIN Direct, by itself, does not satisfy any Meaningful Use measures.  When NHIN Direct is used by providers to transport and share qualifying EHR content, the combination of clinical content plus NHIN Direct transport may satisfy “meaningful use” requirements.</w:t>
      </w:r>
    </w:p>
    <w:p w:rsidR="00C06F7F" w:rsidRDefault="00C06F7F" w:rsidP="00013E92">
      <w:pPr>
        <w:jc w:val="both"/>
        <w:rPr>
          <w:rFonts w:ascii="Arial" w:hAnsi="Arial" w:cs="Arial"/>
          <w:sz w:val="20"/>
          <w:szCs w:val="20"/>
        </w:rPr>
      </w:pPr>
      <w:r w:rsidRPr="0043532F">
        <w:rPr>
          <w:rFonts w:ascii="Arial" w:hAnsi="Arial" w:cs="Arial"/>
          <w:sz w:val="20"/>
          <w:szCs w:val="20"/>
        </w:rPr>
        <w:t xml:space="preserve">NHIN Direct is based on simplifying assumptions. It </w:t>
      </w:r>
      <w:r>
        <w:rPr>
          <w:rFonts w:ascii="Arial" w:hAnsi="Arial" w:cs="Arial"/>
          <w:sz w:val="20"/>
          <w:szCs w:val="20"/>
        </w:rPr>
        <w:t>allows the secure</w:t>
      </w:r>
      <w:r w:rsidRPr="0043532F">
        <w:rPr>
          <w:rFonts w:ascii="Arial" w:hAnsi="Arial" w:cs="Arial"/>
          <w:sz w:val="20"/>
          <w:szCs w:val="20"/>
        </w:rPr>
        <w:t xml:space="preserve"> communication </w:t>
      </w:r>
      <w:r>
        <w:rPr>
          <w:rFonts w:ascii="Arial" w:hAnsi="Arial" w:cs="Arial"/>
          <w:sz w:val="20"/>
          <w:szCs w:val="20"/>
        </w:rPr>
        <w:t xml:space="preserve">of health data </w:t>
      </w:r>
      <w:r w:rsidRPr="0043532F">
        <w:rPr>
          <w:rFonts w:ascii="Arial" w:hAnsi="Arial" w:cs="Arial"/>
          <w:sz w:val="20"/>
          <w:szCs w:val="20"/>
        </w:rPr>
        <w:t>among a</w:t>
      </w:r>
      <w:r w:rsidRPr="007F3465">
        <w:rPr>
          <w:rFonts w:ascii="Arial" w:hAnsi="Arial" w:cs="Arial"/>
          <w:sz w:val="20"/>
          <w:szCs w:val="20"/>
        </w:rPr>
        <w:t xml:space="preserve"> known </w:t>
      </w:r>
      <w:r w:rsidRPr="0043532F">
        <w:rPr>
          <w:rFonts w:ascii="Arial" w:hAnsi="Arial" w:cs="Arial"/>
          <w:sz w:val="20"/>
          <w:szCs w:val="20"/>
        </w:rPr>
        <w:t xml:space="preserve">set of </w:t>
      </w:r>
      <w:r>
        <w:rPr>
          <w:rFonts w:ascii="Arial" w:hAnsi="Arial" w:cs="Arial"/>
          <w:sz w:val="20"/>
          <w:szCs w:val="20"/>
        </w:rPr>
        <w:t>health care participants</w:t>
      </w:r>
      <w:r w:rsidRPr="0043532F">
        <w:rPr>
          <w:rFonts w:ascii="Arial" w:hAnsi="Arial" w:cs="Arial"/>
          <w:sz w:val="20"/>
          <w:szCs w:val="20"/>
        </w:rPr>
        <w:t xml:space="preserve"> who already trust each other. </w:t>
      </w:r>
      <w:r>
        <w:rPr>
          <w:rFonts w:ascii="Arial" w:hAnsi="Arial" w:cs="Arial"/>
          <w:sz w:val="20"/>
          <w:szCs w:val="20"/>
        </w:rPr>
        <w:t>NHIN Direct</w:t>
      </w:r>
      <w:r w:rsidRPr="0043532F">
        <w:rPr>
          <w:rFonts w:ascii="Arial" w:hAnsi="Arial" w:cs="Arial"/>
          <w:sz w:val="20"/>
          <w:szCs w:val="20"/>
        </w:rPr>
        <w:t xml:space="preserve"> </w:t>
      </w:r>
      <w:r>
        <w:rPr>
          <w:rFonts w:ascii="Arial" w:hAnsi="Arial" w:cs="Arial"/>
          <w:sz w:val="20"/>
          <w:szCs w:val="20"/>
        </w:rPr>
        <w:t>inherits the</w:t>
      </w:r>
      <w:r w:rsidRPr="0043532F">
        <w:rPr>
          <w:rFonts w:ascii="Arial" w:hAnsi="Arial" w:cs="Arial"/>
          <w:sz w:val="20"/>
          <w:szCs w:val="20"/>
        </w:rPr>
        <w:t xml:space="preserve"> patient consent </w:t>
      </w:r>
      <w:r>
        <w:rPr>
          <w:rFonts w:ascii="Arial" w:hAnsi="Arial" w:cs="Arial"/>
          <w:sz w:val="20"/>
          <w:szCs w:val="20"/>
        </w:rPr>
        <w:t>that was</w:t>
      </w:r>
      <w:r w:rsidRPr="0043532F">
        <w:rPr>
          <w:rFonts w:ascii="Arial" w:hAnsi="Arial" w:cs="Arial"/>
          <w:sz w:val="20"/>
          <w:szCs w:val="20"/>
        </w:rPr>
        <w:t xml:space="preserve"> obtained by </w:t>
      </w:r>
      <w:r>
        <w:rPr>
          <w:rFonts w:ascii="Arial" w:hAnsi="Arial" w:cs="Arial"/>
          <w:sz w:val="20"/>
          <w:szCs w:val="20"/>
        </w:rPr>
        <w:t xml:space="preserve">the participants </w:t>
      </w:r>
      <w:r w:rsidR="008E765D">
        <w:rPr>
          <w:rFonts w:ascii="Arial" w:hAnsi="Arial" w:cs="Arial"/>
          <w:sz w:val="20"/>
          <w:szCs w:val="20"/>
        </w:rPr>
        <w:t>prior to transferring information using NHIN Direct standards and services</w:t>
      </w:r>
      <w:r w:rsidRPr="0043532F">
        <w:rPr>
          <w:rFonts w:ascii="Arial" w:hAnsi="Arial" w:cs="Arial"/>
          <w:sz w:val="20"/>
          <w:szCs w:val="20"/>
        </w:rPr>
        <w:t xml:space="preserve">. </w:t>
      </w:r>
    </w:p>
    <w:p w:rsidR="00C06F7F" w:rsidRPr="00784F4C" w:rsidRDefault="00C06F7F" w:rsidP="00013E92">
      <w:pPr>
        <w:jc w:val="both"/>
        <w:rPr>
          <w:rFonts w:ascii="Arial" w:hAnsi="Arial" w:cs="Arial"/>
          <w:sz w:val="20"/>
          <w:szCs w:val="20"/>
        </w:rPr>
      </w:pPr>
      <w:r>
        <w:rPr>
          <w:rFonts w:ascii="Arial" w:hAnsi="Arial" w:cs="Arial"/>
          <w:sz w:val="20"/>
          <w:szCs w:val="20"/>
        </w:rPr>
        <w:t>In contrast</w:t>
      </w:r>
      <w:r w:rsidR="00AC6C53">
        <w:rPr>
          <w:rFonts w:ascii="Arial" w:hAnsi="Arial" w:cs="Arial"/>
          <w:sz w:val="20"/>
          <w:szCs w:val="20"/>
        </w:rPr>
        <w:t xml:space="preserve"> to other standards and services such as NHIN Exchange</w:t>
      </w:r>
      <w:r>
        <w:rPr>
          <w:rFonts w:ascii="Arial" w:hAnsi="Arial" w:cs="Arial"/>
          <w:sz w:val="20"/>
          <w:szCs w:val="20"/>
        </w:rPr>
        <w:t xml:space="preserve">, NHIN Direct is </w:t>
      </w:r>
      <w:r>
        <w:rPr>
          <w:rFonts w:ascii="Arial" w:hAnsi="Arial" w:cs="Arial"/>
          <w:b/>
          <w:sz w:val="20"/>
          <w:szCs w:val="20"/>
        </w:rPr>
        <w:t>not</w:t>
      </w:r>
      <w:r>
        <w:rPr>
          <w:rFonts w:ascii="Arial" w:hAnsi="Arial" w:cs="Arial"/>
          <w:sz w:val="20"/>
          <w:szCs w:val="20"/>
        </w:rPr>
        <w:t xml:space="preserve"> targeted at complex scenarios, such as an unconscious patient brought by ambulance to an Emergency Department.  Unlike the simple point to point NHIN Direct communication pattern, a provider in the ED must “search and discover” whether this patient has records available from any clinical source.  This type of broad query is not a simple and direct communication pattern, but rather requires a more robust set of health information exchange tools and services. </w:t>
      </w:r>
    </w:p>
    <w:p w:rsidR="00C06F7F" w:rsidRDefault="00C06F7F" w:rsidP="0028770F">
      <w:pPr>
        <w:spacing w:line="240" w:lineRule="atLeast"/>
        <w:jc w:val="both"/>
        <w:rPr>
          <w:rFonts w:ascii="Arial" w:hAnsi="Arial" w:cs="Arial"/>
          <w:sz w:val="20"/>
          <w:szCs w:val="20"/>
        </w:rPr>
      </w:pPr>
      <w:r>
        <w:rPr>
          <w:rFonts w:ascii="Arial" w:hAnsi="Arial" w:cs="Arial"/>
          <w:sz w:val="20"/>
          <w:szCs w:val="20"/>
        </w:rPr>
        <w:t xml:space="preserve">NHIN Direct </w:t>
      </w:r>
      <w:r w:rsidR="0028770F">
        <w:rPr>
          <w:rFonts w:ascii="Arial" w:hAnsi="Arial" w:cs="Arial"/>
          <w:sz w:val="20"/>
          <w:szCs w:val="20"/>
        </w:rPr>
        <w:t xml:space="preserve">is an open government initiative started by the ONC, and </w:t>
      </w:r>
      <w:r>
        <w:rPr>
          <w:rFonts w:ascii="Arial" w:hAnsi="Arial" w:cs="Arial"/>
          <w:sz w:val="20"/>
          <w:szCs w:val="20"/>
        </w:rPr>
        <w:t>is an integral component in a broader national strategy to have an interconnected health system through a N</w:t>
      </w:r>
      <w:r w:rsidRPr="00516F90">
        <w:rPr>
          <w:rFonts w:ascii="Arial" w:hAnsi="Arial" w:cs="Arial"/>
          <w:sz w:val="20"/>
          <w:szCs w:val="20"/>
        </w:rPr>
        <w:t>ationwide Health Information Network (NHIN)</w:t>
      </w:r>
      <w:r>
        <w:rPr>
          <w:rFonts w:ascii="Arial" w:hAnsi="Arial" w:cs="Arial"/>
          <w:sz w:val="20"/>
          <w:szCs w:val="20"/>
        </w:rPr>
        <w:t>. The NHIN</w:t>
      </w:r>
      <w:r w:rsidRPr="00516F90">
        <w:rPr>
          <w:rFonts w:ascii="Arial" w:hAnsi="Arial" w:cs="Arial"/>
          <w:sz w:val="20"/>
          <w:szCs w:val="20"/>
        </w:rPr>
        <w:t xml:space="preserve"> is a set of </w:t>
      </w:r>
      <w:r>
        <w:rPr>
          <w:rFonts w:ascii="Arial" w:hAnsi="Arial" w:cs="Arial"/>
          <w:sz w:val="20"/>
          <w:szCs w:val="20"/>
        </w:rPr>
        <w:t xml:space="preserve">communication </w:t>
      </w:r>
      <w:r w:rsidRPr="007133D2">
        <w:rPr>
          <w:rFonts w:ascii="Arial" w:hAnsi="Arial" w:cs="Arial"/>
          <w:sz w:val="20"/>
          <w:szCs w:val="20"/>
        </w:rPr>
        <w:t xml:space="preserve">conventions that provide the foundation for the secure exchange of health information </w:t>
      </w:r>
      <w:r>
        <w:rPr>
          <w:rFonts w:ascii="Arial" w:hAnsi="Arial" w:cs="Arial"/>
          <w:sz w:val="20"/>
          <w:szCs w:val="20"/>
        </w:rPr>
        <w:t xml:space="preserve">including </w:t>
      </w:r>
      <w:r w:rsidRPr="007133D2">
        <w:rPr>
          <w:rFonts w:ascii="Arial" w:hAnsi="Arial" w:cs="Arial"/>
          <w:sz w:val="20"/>
          <w:szCs w:val="20"/>
        </w:rPr>
        <w:t xml:space="preserve">technical, policy, data use and service level agreements and other requirements </w:t>
      </w:r>
      <w:r w:rsidRPr="00516F90">
        <w:rPr>
          <w:rFonts w:ascii="Arial" w:hAnsi="Arial" w:cs="Arial"/>
          <w:sz w:val="20"/>
          <w:szCs w:val="20"/>
        </w:rPr>
        <w:t>that enable secure health information exchange over the Internet</w:t>
      </w:r>
      <w:r>
        <w:rPr>
          <w:rFonts w:ascii="Arial" w:hAnsi="Arial" w:cs="Arial"/>
          <w:sz w:val="20"/>
          <w:szCs w:val="20"/>
        </w:rPr>
        <w:t xml:space="preserve">, with the following key attributes: </w:t>
      </w:r>
    </w:p>
    <w:p w:rsidR="00C06F7F" w:rsidRPr="00FC5A1A" w:rsidRDefault="00C06F7F" w:rsidP="00FC5A1A">
      <w:pPr>
        <w:pStyle w:val="ListParagraph"/>
        <w:numPr>
          <w:ilvl w:val="0"/>
          <w:numId w:val="38"/>
          <w:numberingChange w:id="16" w:author="David Tao (Siemens)" w:date="2010-07-26T11:38:00Z" w:original=""/>
        </w:numPr>
        <w:spacing w:after="120" w:line="240" w:lineRule="atLeast"/>
        <w:ind w:left="720"/>
        <w:rPr>
          <w:rFonts w:ascii="Arial" w:hAnsi="Arial"/>
          <w:color w:val="000000"/>
          <w:sz w:val="20"/>
          <w:szCs w:val="17"/>
        </w:rPr>
      </w:pPr>
      <w:r w:rsidRPr="00FC5A1A">
        <w:rPr>
          <w:rFonts w:ascii="Arial" w:hAnsi="Arial"/>
          <w:color w:val="000000"/>
          <w:sz w:val="20"/>
        </w:rPr>
        <w:t>Ability to find and access patient information among multiple providers;</w:t>
      </w:r>
    </w:p>
    <w:p w:rsidR="00C06F7F" w:rsidRPr="00FC5A1A" w:rsidRDefault="00C06F7F">
      <w:pPr>
        <w:pStyle w:val="ListParagraph"/>
        <w:numPr>
          <w:ilvl w:val="0"/>
          <w:numId w:val="38"/>
          <w:numberingChange w:id="17" w:author="David Tao (Siemens)" w:date="2010-07-26T11:38:00Z" w:original=""/>
        </w:numPr>
        <w:spacing w:after="120" w:line="240" w:lineRule="atLeast"/>
        <w:ind w:left="720"/>
        <w:rPr>
          <w:rFonts w:ascii="Arial" w:hAnsi="Arial"/>
          <w:color w:val="000000"/>
          <w:sz w:val="20"/>
        </w:rPr>
      </w:pPr>
      <w:r w:rsidRPr="00FC5A1A">
        <w:rPr>
          <w:rFonts w:ascii="Arial" w:hAnsi="Arial"/>
          <w:color w:val="000000"/>
          <w:sz w:val="20"/>
        </w:rPr>
        <w:t xml:space="preserve">Support for the </w:t>
      </w:r>
      <w:r>
        <w:rPr>
          <w:rFonts w:ascii="Arial" w:hAnsi="Arial"/>
          <w:color w:val="000000"/>
          <w:sz w:val="20"/>
        </w:rPr>
        <w:t xml:space="preserve">electronic </w:t>
      </w:r>
      <w:r w:rsidRPr="00FC5A1A">
        <w:rPr>
          <w:rFonts w:ascii="Arial" w:hAnsi="Arial"/>
          <w:color w:val="000000"/>
          <w:sz w:val="20"/>
        </w:rPr>
        <w:t>exchange of information using common standards; and</w:t>
      </w:r>
    </w:p>
    <w:p w:rsidR="00C06F7F" w:rsidRDefault="00C06F7F" w:rsidP="00FC5A1A">
      <w:pPr>
        <w:pStyle w:val="ListParagraph"/>
        <w:numPr>
          <w:ilvl w:val="0"/>
          <w:numId w:val="38"/>
          <w:numberingChange w:id="18" w:author="David Tao (Siemens)" w:date="2010-07-26T11:38:00Z" w:original=""/>
        </w:numPr>
        <w:spacing w:line="240" w:lineRule="atLeast"/>
        <w:ind w:left="720"/>
        <w:rPr>
          <w:rFonts w:ascii="Arial" w:hAnsi="Arial" w:cs="Arial"/>
          <w:sz w:val="20"/>
          <w:szCs w:val="20"/>
        </w:rPr>
      </w:pPr>
      <w:r w:rsidRPr="00FC5A1A">
        <w:rPr>
          <w:rFonts w:ascii="Arial" w:hAnsi="Arial"/>
          <w:color w:val="000000"/>
          <w:sz w:val="20"/>
        </w:rPr>
        <w:t xml:space="preserve">Documented understanding </w:t>
      </w:r>
      <w:r>
        <w:rPr>
          <w:rFonts w:ascii="Arial" w:hAnsi="Arial"/>
          <w:color w:val="000000"/>
          <w:sz w:val="20"/>
        </w:rPr>
        <w:t>enabling trust among</w:t>
      </w:r>
      <w:r w:rsidRPr="00FC5A1A">
        <w:rPr>
          <w:rFonts w:ascii="Arial" w:hAnsi="Arial"/>
          <w:color w:val="000000"/>
          <w:sz w:val="20"/>
        </w:rPr>
        <w:t xml:space="preserve"> participants, such as the Data Use and Reciprocal Support Agreement (DURSA).</w:t>
      </w:r>
    </w:p>
    <w:p w:rsidR="00C06F7F" w:rsidRDefault="00C06F7F" w:rsidP="00013E92">
      <w:pPr>
        <w:pStyle w:val="Heading1"/>
        <w:numPr>
          <w:ilvl w:val="0"/>
          <w:numId w:val="4"/>
          <w:numberingChange w:id="19" w:author="David Tao (Siemens)" w:date="2010-07-26T11:38:00Z" w:original="%1:2:0:."/>
        </w:numPr>
      </w:pPr>
      <w:bookmarkStart w:id="20" w:name="_Toc267570521"/>
      <w:bookmarkStart w:id="21" w:name="_Toc268060946"/>
      <w:bookmarkEnd w:id="20"/>
      <w:r>
        <w:t xml:space="preserve">How </w:t>
      </w:r>
      <w:r w:rsidR="0028770F">
        <w:t xml:space="preserve">was </w:t>
      </w:r>
      <w:r>
        <w:t>NHIN Direct Started?</w:t>
      </w:r>
      <w:bookmarkEnd w:id="21"/>
    </w:p>
    <w:p w:rsidR="00C06F7F" w:rsidRDefault="00C06F7F" w:rsidP="00013E92">
      <w:pPr>
        <w:jc w:val="both"/>
        <w:rPr>
          <w:rFonts w:ascii="Arial" w:hAnsi="Arial" w:cs="Arial"/>
          <w:sz w:val="20"/>
          <w:szCs w:val="20"/>
        </w:rPr>
      </w:pPr>
      <w:r w:rsidRPr="00516F90">
        <w:rPr>
          <w:rFonts w:ascii="Arial" w:hAnsi="Arial" w:cs="Arial"/>
          <w:sz w:val="20"/>
          <w:szCs w:val="20"/>
        </w:rPr>
        <w:t xml:space="preserve">The </w:t>
      </w:r>
      <w:r>
        <w:rPr>
          <w:rFonts w:ascii="Arial" w:hAnsi="Arial" w:cs="Arial"/>
          <w:sz w:val="20"/>
          <w:szCs w:val="20"/>
        </w:rPr>
        <w:t xml:space="preserve">NHIN Work Group, part of the federal Health IT Policy Committee (HITPC), has been developing recommendations to extend secure health information exchange using NHIN standards to the broadest possible audience. Potential NHIN adopters include organizations and individuals with varying levels of health information exchange requirements as shown in Figure 1.   </w:t>
      </w:r>
    </w:p>
    <w:p w:rsidR="00C06F7F" w:rsidRDefault="008E765D" w:rsidP="002026A9">
      <w:pPr>
        <w:jc w:val="both"/>
        <w:rPr>
          <w:rFonts w:ascii="Arial" w:hAnsi="Arial" w:cs="Arial"/>
          <w:sz w:val="20"/>
          <w:szCs w:val="20"/>
        </w:rPr>
      </w:pPr>
      <w:r w:rsidRPr="00C37178">
        <w:rPr>
          <w:rFonts w:ascii="Arial" w:hAnsi="Arial" w:cs="Arial"/>
          <w:noProof/>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Screen shot 2010-02-19 at 12.07.28 PM.png" style="width:449.35pt;height:185.35pt;visibility:visible">
            <v:imagedata r:id="rId8" o:title=""/>
          </v:shape>
        </w:pict>
      </w:r>
    </w:p>
    <w:p w:rsidR="00C06F7F" w:rsidRDefault="00C06F7F" w:rsidP="005778F0">
      <w:pPr>
        <w:pStyle w:val="Caption"/>
        <w:ind w:firstLine="720"/>
      </w:pPr>
      <w:r>
        <w:t xml:space="preserve">Figure 1: Spectrum of health information exchange to be supported by the NHIN </w:t>
      </w:r>
    </w:p>
    <w:p w:rsidR="00C06F7F" w:rsidRDefault="00C06F7F" w:rsidP="00013E92">
      <w:pPr>
        <w:jc w:val="both"/>
        <w:rPr>
          <w:rFonts w:ascii="Arial" w:hAnsi="Arial" w:cs="Arial"/>
          <w:sz w:val="20"/>
          <w:szCs w:val="20"/>
        </w:rPr>
      </w:pPr>
      <w:r>
        <w:rPr>
          <w:rFonts w:ascii="Arial" w:hAnsi="Arial" w:cs="Arial"/>
          <w:sz w:val="20"/>
          <w:szCs w:val="20"/>
        </w:rPr>
        <w:t>The NHIN Exchange</w:t>
      </w:r>
      <w:r>
        <w:rPr>
          <w:rStyle w:val="FootnoteReference"/>
          <w:rFonts w:ascii="Arial" w:hAnsi="Arial"/>
          <w:sz w:val="20"/>
          <w:szCs w:val="20"/>
        </w:rPr>
        <w:footnoteReference w:id="3"/>
      </w:r>
      <w:r>
        <w:rPr>
          <w:rFonts w:ascii="Arial" w:hAnsi="Arial" w:cs="Arial"/>
          <w:sz w:val="20"/>
          <w:szCs w:val="20"/>
        </w:rPr>
        <w:t xml:space="preserve"> standards and services developed under recent federal contracts were designed for a robust type of health information exchange. Analysis of the NHIN Exchange standards by Wes Rishel and David McCallie in 2009 highlighted the need for “simple interoperability” among healthcare providers.  To enable simpler point to point communication, the NHIN Work Group recommended the creation of additional NHIN specifications to include </w:t>
      </w:r>
      <w:r w:rsidRPr="001E026E">
        <w:rPr>
          <w:rFonts w:ascii="Arial" w:hAnsi="Arial" w:cs="Arial"/>
          <w:i/>
          <w:sz w:val="20"/>
          <w:szCs w:val="20"/>
          <w:u w:val="single"/>
        </w:rPr>
        <w:t xml:space="preserve">simple, direct, secure standards for </w:t>
      </w:r>
      <w:r>
        <w:rPr>
          <w:rFonts w:ascii="Arial" w:hAnsi="Arial" w:cs="Arial"/>
          <w:i/>
          <w:sz w:val="20"/>
          <w:szCs w:val="20"/>
          <w:u w:val="single"/>
        </w:rPr>
        <w:t>point-to-point messages</w:t>
      </w:r>
      <w:r>
        <w:rPr>
          <w:rFonts w:ascii="Arial" w:hAnsi="Arial" w:cs="Arial"/>
          <w:sz w:val="20"/>
          <w:szCs w:val="20"/>
        </w:rPr>
        <w:t>. The Implementation and Adoption Workgroup of the Health IT Standards Committee (HITSC) expressed support for the idea of “simple interoperability” by noting that “</w:t>
      </w:r>
      <w:r w:rsidRPr="00FC5A1A">
        <w:t>one size does not necessarily fit all</w:t>
      </w:r>
      <w:r>
        <w:rPr>
          <w:rFonts w:ascii="Arial" w:hAnsi="Arial" w:cs="Arial"/>
          <w:sz w:val="20"/>
          <w:szCs w:val="20"/>
        </w:rPr>
        <w:t>.” There are standards in NHIN Exchange that support less complex information exchange, but the Workgroup was concerned that these standards were complex and difficult to adopt rapidly by all health care providers. For this reason, NHIN Direct was started to complement NHIN Exchange with a simpler electronic communication option.</w:t>
      </w:r>
    </w:p>
    <w:p w:rsidR="00C06F7F" w:rsidRDefault="004721AD" w:rsidP="00013E92">
      <w:pPr>
        <w:jc w:val="both"/>
        <w:rPr>
          <w:rFonts w:ascii="Arial" w:hAnsi="Arial" w:cs="Arial"/>
          <w:sz w:val="20"/>
          <w:szCs w:val="20"/>
        </w:rPr>
      </w:pPr>
      <w:r>
        <w:rPr>
          <w:rFonts w:ascii="Arial" w:hAnsi="Arial" w:cs="Arial"/>
          <w:sz w:val="20"/>
          <w:szCs w:val="20"/>
        </w:rPr>
        <w:t>Meaningful Use (</w:t>
      </w:r>
      <w:r w:rsidR="00C06F7F">
        <w:rPr>
          <w:rFonts w:ascii="Arial" w:hAnsi="Arial" w:cs="Arial"/>
          <w:sz w:val="20"/>
          <w:szCs w:val="20"/>
        </w:rPr>
        <w:t>MU</w:t>
      </w:r>
      <w:r>
        <w:rPr>
          <w:rFonts w:ascii="Arial" w:hAnsi="Arial" w:cs="Arial"/>
          <w:sz w:val="20"/>
          <w:szCs w:val="20"/>
        </w:rPr>
        <w:t>)</w:t>
      </w:r>
      <w:r w:rsidR="00C06F7F">
        <w:rPr>
          <w:rFonts w:ascii="Arial" w:hAnsi="Arial" w:cs="Arial"/>
          <w:sz w:val="20"/>
          <w:szCs w:val="20"/>
        </w:rPr>
        <w:t xml:space="preserve"> includes financial incentives for eligible providers (physicians) and hospitals to adopt Electronic Health Records (EHRs). NHIN Direct recognizes that the majority of physicians and hospitals have not yet implemented EHRs, and that it is important to “meet them where they are” to help them take steps to exchange information, even as they gradually “ramp up” to adopt EHRs. NHIN Direct aims to reduce the barriers to entry for all stakeholders, including providers who have EHRs, providers who do not, vendors, service providers, and patients. Thus NHIN Direct focuses primarily, but not exclusively, on the left side of the “Spectrum of Exchange” (Figure 1) while also recognizing that exchanges are not limited to “simple to simple.” For instance, a small physician practice may currently have little or no EHR technology and may need to communicate with an integrated delivery network that has robust EHR technology. NHIN Direct aims to facilitate communication across the entire spectrum, in either direction, between less complex and more robust health care settings.  </w:t>
      </w:r>
    </w:p>
    <w:p w:rsidR="00C06F7F" w:rsidRDefault="00C06F7F" w:rsidP="00013E92">
      <w:pPr>
        <w:pStyle w:val="Heading1"/>
        <w:numPr>
          <w:ilvl w:val="0"/>
          <w:numId w:val="4"/>
          <w:numberingChange w:id="22" w:author="David Tao (Siemens)" w:date="2010-07-26T11:38:00Z" w:original="%1:3:0:."/>
        </w:numPr>
      </w:pPr>
      <w:bookmarkStart w:id="23" w:name="_Toc268060947"/>
      <w:r>
        <w:t>Who will use NHIN Direct?</w:t>
      </w:r>
      <w:bookmarkEnd w:id="23"/>
    </w:p>
    <w:p w:rsidR="00C06F7F" w:rsidRDefault="00C06F7F" w:rsidP="00013E92">
      <w:pPr>
        <w:jc w:val="both"/>
        <w:rPr>
          <w:rFonts w:ascii="Arial" w:hAnsi="Arial" w:cs="Arial"/>
          <w:sz w:val="20"/>
          <w:szCs w:val="20"/>
        </w:rPr>
      </w:pPr>
      <w:r>
        <w:rPr>
          <w:rFonts w:ascii="Arial" w:hAnsi="Arial" w:cs="Arial"/>
          <w:sz w:val="20"/>
          <w:szCs w:val="20"/>
        </w:rPr>
        <w:t>The NHIN Direct standards and services can be adopted by any organization or person (such as a physician or a patient) trying to implement simple direct point-to-point electronic communications. For some providers, these communications are part of satisfying Stage 1 Meaningful Use (MU) criteria through electronic health records or EHR modules. NHIN Direct can also help improve business processes or patient and family empowerment by efficient exchange of health information. The NHIN Direct project enables these stakeholders to achieve these goals by selecting or developing standards and services that can be implemented using widely available technology. The senders and receivers of NHIN Direct messages can be humans or technology systems. Technology can range from certified comprehensive EHRs or individual EHR modules (as defined by the CMS final rule on meaningful use), to Personal Health Records, or to other technology that is not part of an EHR -- such as a simple e-mail client or web browser – that can communicate health information securely. In some cases, direct human intervention is involved on both ends of the communication, such as a physician composing an e-mail to another physician and attaching a document</w:t>
      </w:r>
      <w:r w:rsidR="004721AD">
        <w:rPr>
          <w:rFonts w:ascii="Arial" w:hAnsi="Arial" w:cs="Arial"/>
          <w:sz w:val="20"/>
          <w:szCs w:val="20"/>
        </w:rPr>
        <w:t>. A different scenario might involve human</w:t>
      </w:r>
      <w:r>
        <w:rPr>
          <w:rFonts w:ascii="Arial" w:hAnsi="Arial" w:cs="Arial"/>
          <w:sz w:val="20"/>
          <w:szCs w:val="20"/>
        </w:rPr>
        <w:t xml:space="preserve"> intervention on only one end of the communication, such as an EHR automatically generating an e-mail to a patient. </w:t>
      </w:r>
      <w:r w:rsidR="004721AD">
        <w:rPr>
          <w:rFonts w:ascii="Arial" w:hAnsi="Arial" w:cs="Arial"/>
          <w:sz w:val="20"/>
          <w:szCs w:val="20"/>
        </w:rPr>
        <w:t xml:space="preserve">Similarly a completely automated scenario might involve </w:t>
      </w:r>
      <w:r>
        <w:rPr>
          <w:rFonts w:ascii="Arial" w:hAnsi="Arial" w:cs="Arial"/>
          <w:sz w:val="20"/>
          <w:szCs w:val="20"/>
        </w:rPr>
        <w:t>one EHR automatically communicating with an HIE or another EHR, automatically rout</w:t>
      </w:r>
      <w:r w:rsidR="004721AD">
        <w:rPr>
          <w:rFonts w:ascii="Arial" w:hAnsi="Arial" w:cs="Arial"/>
          <w:sz w:val="20"/>
          <w:szCs w:val="20"/>
        </w:rPr>
        <w:t>ing and/or</w:t>
      </w:r>
      <w:r>
        <w:rPr>
          <w:rFonts w:ascii="Arial" w:hAnsi="Arial" w:cs="Arial"/>
          <w:sz w:val="20"/>
          <w:szCs w:val="20"/>
        </w:rPr>
        <w:t xml:space="preserve"> </w:t>
      </w:r>
      <w:r w:rsidR="004721AD">
        <w:rPr>
          <w:rFonts w:ascii="Arial" w:hAnsi="Arial" w:cs="Arial"/>
          <w:sz w:val="20"/>
          <w:szCs w:val="20"/>
        </w:rPr>
        <w:t>storing</w:t>
      </w:r>
      <w:r>
        <w:rPr>
          <w:rFonts w:ascii="Arial" w:hAnsi="Arial" w:cs="Arial"/>
          <w:sz w:val="20"/>
          <w:szCs w:val="20"/>
        </w:rPr>
        <w:t xml:space="preserve"> the message: however, </w:t>
      </w:r>
      <w:r w:rsidR="004721AD">
        <w:rPr>
          <w:rFonts w:ascii="Arial" w:hAnsi="Arial" w:cs="Arial"/>
          <w:sz w:val="20"/>
          <w:szCs w:val="20"/>
        </w:rPr>
        <w:t xml:space="preserve">the </w:t>
      </w:r>
      <w:r>
        <w:rPr>
          <w:rFonts w:ascii="Arial" w:hAnsi="Arial" w:cs="Arial"/>
          <w:sz w:val="20"/>
          <w:szCs w:val="20"/>
        </w:rPr>
        <w:t>“entirely automated” scenario requires more than the minimum required data to be sent</w:t>
      </w:r>
      <w:r w:rsidR="004721AD">
        <w:rPr>
          <w:rFonts w:ascii="Arial" w:hAnsi="Arial" w:cs="Arial"/>
          <w:sz w:val="20"/>
          <w:szCs w:val="20"/>
        </w:rPr>
        <w:t xml:space="preserve"> for effective processing within the business workflow.</w:t>
      </w:r>
      <w:r>
        <w:rPr>
          <w:rFonts w:ascii="Arial" w:hAnsi="Arial" w:cs="Arial"/>
          <w:sz w:val="20"/>
          <w:szCs w:val="20"/>
        </w:rPr>
        <w:t xml:space="preserve"> </w:t>
      </w:r>
    </w:p>
    <w:p w:rsidR="00C06F7F" w:rsidRDefault="00C06F7F" w:rsidP="00A07A00">
      <w:pPr>
        <w:jc w:val="both"/>
        <w:rPr>
          <w:rFonts w:ascii="Arial" w:hAnsi="Arial" w:cs="Arial"/>
          <w:sz w:val="20"/>
          <w:szCs w:val="20"/>
        </w:rPr>
      </w:pPr>
      <w:r>
        <w:rPr>
          <w:rFonts w:ascii="Arial" w:hAnsi="Arial" w:cs="Arial"/>
          <w:sz w:val="20"/>
          <w:szCs w:val="20"/>
        </w:rPr>
        <w:t>A sample set of user stories that can be enabled using the NHIN Direct standards and services are listed below.  The NHIN Direct project created this set of user stories to facilitate the development of the NHIN Direct standards and services according to the following priorities.</w:t>
      </w:r>
    </w:p>
    <w:p w:rsidR="00C06F7F" w:rsidRDefault="00C06F7F" w:rsidP="002026A9">
      <w:pPr>
        <w:numPr>
          <w:ilvl w:val="0"/>
          <w:numId w:val="29"/>
          <w:numberingChange w:id="24" w:author="David Tao (Siemens)" w:date="2010-07-26T11:38:00Z" w:original="•"/>
        </w:numPr>
        <w:jc w:val="both"/>
        <w:rPr>
          <w:rFonts w:ascii="Arial" w:hAnsi="Arial" w:cs="Arial"/>
          <w:sz w:val="20"/>
          <w:szCs w:val="20"/>
        </w:rPr>
      </w:pPr>
      <w:r>
        <w:rPr>
          <w:rFonts w:ascii="Arial" w:hAnsi="Arial" w:cs="Arial"/>
          <w:sz w:val="20"/>
          <w:szCs w:val="20"/>
        </w:rPr>
        <w:t>Priority 1:  Supportive of Stage 1 meaningful use. Targeted for implementation in the first version of NHIN Direct.</w:t>
      </w:r>
    </w:p>
    <w:p w:rsidR="00C06F7F" w:rsidRDefault="00C06F7F" w:rsidP="002026A9">
      <w:pPr>
        <w:numPr>
          <w:ilvl w:val="0"/>
          <w:numId w:val="29"/>
          <w:numberingChange w:id="25" w:author="David Tao (Siemens)" w:date="2010-07-26T11:38:00Z" w:original="•"/>
        </w:numPr>
        <w:jc w:val="both"/>
        <w:rPr>
          <w:rFonts w:ascii="Arial" w:hAnsi="Arial" w:cs="Arial"/>
          <w:sz w:val="20"/>
          <w:szCs w:val="20"/>
        </w:rPr>
      </w:pPr>
      <w:r>
        <w:rPr>
          <w:rFonts w:ascii="Arial" w:hAnsi="Arial" w:cs="Arial"/>
          <w:sz w:val="20"/>
          <w:szCs w:val="20"/>
        </w:rPr>
        <w:t>Priority 2: Priority for early implementation but have dependencies on additional policy considerations</w:t>
      </w:r>
    </w:p>
    <w:p w:rsidR="00C06F7F" w:rsidRDefault="00C06F7F" w:rsidP="002026A9">
      <w:pPr>
        <w:numPr>
          <w:ilvl w:val="0"/>
          <w:numId w:val="29"/>
          <w:numberingChange w:id="26" w:author="David Tao (Siemens)" w:date="2010-07-26T11:38:00Z" w:original="•"/>
        </w:numPr>
        <w:jc w:val="both"/>
        <w:rPr>
          <w:rFonts w:ascii="Arial" w:hAnsi="Arial" w:cs="Arial"/>
          <w:sz w:val="20"/>
          <w:szCs w:val="20"/>
        </w:rPr>
      </w:pPr>
      <w:r>
        <w:rPr>
          <w:rFonts w:ascii="Arial" w:hAnsi="Arial" w:cs="Arial"/>
          <w:sz w:val="20"/>
          <w:szCs w:val="20"/>
        </w:rPr>
        <w:t>Priority 3:  Other high priority use cases.</w:t>
      </w:r>
    </w:p>
    <w:p w:rsidR="00C06F7F" w:rsidRPr="00041728" w:rsidRDefault="00C06F7F" w:rsidP="006A4738">
      <w:pPr>
        <w:jc w:val="both"/>
        <w:rPr>
          <w:rFonts w:ascii="Arial" w:hAnsi="Arial" w:cs="Arial"/>
          <w:sz w:val="20"/>
          <w:szCs w:val="20"/>
        </w:rPr>
      </w:pPr>
      <w:r>
        <w:rPr>
          <w:rFonts w:ascii="Arial" w:hAnsi="Arial" w:cs="Arial"/>
          <w:sz w:val="20"/>
          <w:szCs w:val="20"/>
        </w:rPr>
        <w:t xml:space="preserve">An example of a user story is the </w:t>
      </w:r>
      <w:r w:rsidR="00C37178" w:rsidRPr="00C37178">
        <w:rPr>
          <w:rFonts w:ascii="Arial" w:hAnsi="Arial" w:cs="Arial"/>
          <w:b/>
          <w:sz w:val="20"/>
          <w:szCs w:val="20"/>
        </w:rPr>
        <w:t>referral</w:t>
      </w:r>
      <w:r>
        <w:rPr>
          <w:rFonts w:ascii="Arial" w:hAnsi="Arial" w:cs="Arial"/>
          <w:sz w:val="20"/>
          <w:szCs w:val="20"/>
        </w:rPr>
        <w:t xml:space="preserve"> from one provider to another.  In this user story, the </w:t>
      </w:r>
      <w:r w:rsidRPr="00041728">
        <w:rPr>
          <w:rFonts w:ascii="Arial" w:hAnsi="Arial" w:cs="Arial"/>
          <w:sz w:val="20"/>
          <w:szCs w:val="20"/>
        </w:rPr>
        <w:t>referring provider has determined that it is clinically and legally appropriate to send a referral and summary of care to a specialist. The referring provider searches for a patient in the practice EHR and initiates a referral message. The referral reason is described in the message. In some cases the referral is directed to a specific specialist, and in other cases to a specialist practice. The referring provider attaches clinical documents as needed for reference, and then sends the referral. The specialist sees the new referral in her local practice EHR. If this is a new patient for the practice, a new patient is created in the EHR. The core referral and the various documents are imported into the new patient's chart.</w:t>
      </w:r>
      <w:r w:rsidR="0042023B">
        <w:rPr>
          <w:rFonts w:ascii="Arial" w:hAnsi="Arial" w:cs="Arial"/>
          <w:sz w:val="20"/>
          <w:szCs w:val="20"/>
        </w:rPr>
        <w:t xml:space="preserve"> The rest of the user stories along with their priorities are listed below:</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tblPr>
      <w:tblGrid>
        <w:gridCol w:w="318"/>
        <w:gridCol w:w="7495"/>
        <w:gridCol w:w="796"/>
      </w:tblGrid>
      <w:tr w:rsidR="00C06F7F">
        <w:trPr>
          <w:trHeight w:val="464"/>
          <w:tblCellSpacing w:w="15" w:type="dxa"/>
        </w:trPr>
        <w:tc>
          <w:tcPr>
            <w:tcW w:w="0" w:type="auto"/>
            <w:vAlign w:val="center"/>
          </w:tcPr>
          <w:p w:rsidR="00C06F7F" w:rsidRDefault="00C06F7F" w:rsidP="00013E92">
            <w:pPr>
              <w:rPr>
                <w:rFonts w:ascii="Arial" w:hAnsi="Arial" w:cs="Arial"/>
                <w:sz w:val="20"/>
                <w:szCs w:val="20"/>
              </w:rPr>
            </w:pPr>
          </w:p>
        </w:tc>
        <w:tc>
          <w:tcPr>
            <w:tcW w:w="0" w:type="auto"/>
            <w:vAlign w:val="center"/>
          </w:tcPr>
          <w:p w:rsidR="00C06F7F" w:rsidRDefault="00C06F7F" w:rsidP="00013E92">
            <w:pPr>
              <w:rPr>
                <w:rFonts w:ascii="Arial" w:hAnsi="Arial" w:cs="Arial"/>
                <w:sz w:val="20"/>
                <w:szCs w:val="20"/>
              </w:rPr>
            </w:pPr>
            <w:r>
              <w:rPr>
                <w:rStyle w:val="Strong"/>
                <w:rFonts w:ascii="Arial" w:hAnsi="Arial" w:cs="Arial"/>
                <w:sz w:val="20"/>
                <w:szCs w:val="20"/>
              </w:rPr>
              <w:t>Story</w:t>
            </w:r>
          </w:p>
        </w:tc>
        <w:tc>
          <w:tcPr>
            <w:tcW w:w="0" w:type="auto"/>
            <w:vAlign w:val="center"/>
          </w:tcPr>
          <w:p w:rsidR="00C06F7F" w:rsidRDefault="00C06F7F" w:rsidP="00013E92">
            <w:pPr>
              <w:rPr>
                <w:rFonts w:ascii="Arial" w:hAnsi="Arial" w:cs="Arial"/>
                <w:sz w:val="20"/>
                <w:szCs w:val="20"/>
              </w:rPr>
            </w:pPr>
            <w:r>
              <w:rPr>
                <w:rStyle w:val="Strong"/>
                <w:rFonts w:ascii="Arial" w:hAnsi="Arial" w:cs="Arial"/>
                <w:sz w:val="20"/>
                <w:szCs w:val="20"/>
              </w:rPr>
              <w:t>Priority</w:t>
            </w:r>
          </w:p>
        </w:tc>
      </w:tr>
      <w:tr w:rsidR="00C06F7F">
        <w:trPr>
          <w:trHeight w:val="464"/>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1</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Primary care provider refers patient to specialist including summary care record</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1</w:t>
            </w:r>
          </w:p>
        </w:tc>
      </w:tr>
      <w:tr w:rsidR="00C06F7F">
        <w:trPr>
          <w:trHeight w:val="465"/>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2</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Primary care provider refers patient to hospital including summary care record</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1</w:t>
            </w:r>
          </w:p>
        </w:tc>
      </w:tr>
      <w:tr w:rsidR="00C06F7F">
        <w:trPr>
          <w:trHeight w:val="464"/>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3</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Specialist sends summary care information back to referring provider</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1</w:t>
            </w:r>
          </w:p>
        </w:tc>
      </w:tr>
      <w:tr w:rsidR="00C06F7F">
        <w:trPr>
          <w:trHeight w:val="465"/>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4</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Hospital sends discharge information to referring provider</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1</w:t>
            </w:r>
          </w:p>
        </w:tc>
      </w:tr>
      <w:tr w:rsidR="00C06F7F">
        <w:trPr>
          <w:trHeight w:val="464"/>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5</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Laboratory sends lab results to ordering provider</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1</w:t>
            </w:r>
          </w:p>
        </w:tc>
      </w:tr>
      <w:tr w:rsidR="00C06F7F">
        <w:trPr>
          <w:trHeight w:val="465"/>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6</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Transaction sender receives delivery receipt</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1</w:t>
            </w:r>
          </w:p>
        </w:tc>
      </w:tr>
      <w:tr w:rsidR="00C06F7F">
        <w:trPr>
          <w:trHeight w:val="464"/>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7</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Provider sends patient health information to the patient</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1</w:t>
            </w:r>
          </w:p>
        </w:tc>
      </w:tr>
      <w:tr w:rsidR="00C06F7F">
        <w:trPr>
          <w:trHeight w:val="465"/>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8</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Hospital sends patient health information to the patient</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1</w:t>
            </w:r>
          </w:p>
        </w:tc>
      </w:tr>
      <w:tr w:rsidR="00C06F7F">
        <w:trPr>
          <w:trHeight w:val="464"/>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9</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Provider sends a clinical summary of an office visit to the patient</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1</w:t>
            </w:r>
          </w:p>
        </w:tc>
      </w:tr>
      <w:tr w:rsidR="00C06F7F">
        <w:trPr>
          <w:trHeight w:val="465"/>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10</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Hospital sends a clinical summary at discharge to the patient</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1</w:t>
            </w:r>
          </w:p>
        </w:tc>
      </w:tr>
      <w:tr w:rsidR="00C06F7F">
        <w:trPr>
          <w:trHeight w:val="464"/>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11</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Provider sends reminder for preventive or follow-up care to the patient</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1</w:t>
            </w:r>
          </w:p>
        </w:tc>
      </w:tr>
      <w:tr w:rsidR="00C06F7F">
        <w:trPr>
          <w:trHeight w:val="464"/>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12</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Primary care provider sends patient immunization data to public health</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1</w:t>
            </w:r>
          </w:p>
        </w:tc>
      </w:tr>
      <w:tr w:rsidR="00C06F7F">
        <w:trPr>
          <w:trHeight w:val="465"/>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13</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Provider or hospital reports quality measures to CMS</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2</w:t>
            </w:r>
          </w:p>
        </w:tc>
      </w:tr>
      <w:tr w:rsidR="00C06F7F">
        <w:trPr>
          <w:trHeight w:val="464"/>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14</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Provider or hospital reports quality measures to State</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2</w:t>
            </w:r>
          </w:p>
        </w:tc>
      </w:tr>
      <w:tr w:rsidR="00C06F7F">
        <w:trPr>
          <w:trHeight w:val="465"/>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15</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Laboratory reports test results for some specific conditions to public health</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2</w:t>
            </w:r>
          </w:p>
        </w:tc>
      </w:tr>
      <w:tr w:rsidR="00C06F7F">
        <w:trPr>
          <w:trHeight w:val="464"/>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16</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Hospital or provider send chief complaint data to public health</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2</w:t>
            </w:r>
          </w:p>
        </w:tc>
      </w:tr>
      <w:tr w:rsidR="00C06F7F">
        <w:trPr>
          <w:trHeight w:val="465"/>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17</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Provider or hospital sends update to regional or national quality registry</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2</w:t>
            </w:r>
          </w:p>
        </w:tc>
      </w:tr>
      <w:tr w:rsidR="00C06F7F">
        <w:trPr>
          <w:trHeight w:val="464"/>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18</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Pharmacist sends medication therapy management consult to primary care provider</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2</w:t>
            </w:r>
          </w:p>
        </w:tc>
      </w:tr>
      <w:tr w:rsidR="00C06F7F">
        <w:trPr>
          <w:trHeight w:val="465"/>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19</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A patient-designated caregiver monitors and coordinates care among 3 domains</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2</w:t>
            </w:r>
          </w:p>
        </w:tc>
      </w:tr>
      <w:tr w:rsidR="00C06F7F">
        <w:trPr>
          <w:trHeight w:val="464"/>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20</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A Provider EHR orders a test</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2</w:t>
            </w:r>
          </w:p>
        </w:tc>
      </w:tr>
      <w:tr w:rsidR="00C06F7F">
        <w:trPr>
          <w:trHeight w:val="465"/>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21</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A patient sends a message to the provider</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2</w:t>
            </w:r>
          </w:p>
        </w:tc>
      </w:tr>
      <w:tr w:rsidR="00C06F7F">
        <w:trPr>
          <w:trHeight w:val="464"/>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22</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Transaction sender receives read receipt</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3</w:t>
            </w:r>
          </w:p>
        </w:tc>
      </w:tr>
      <w:tr w:rsidR="00C06F7F">
        <w:trPr>
          <w:trHeight w:val="465"/>
          <w:tblCellSpacing w:w="15" w:type="dxa"/>
        </w:trPr>
        <w:tc>
          <w:tcPr>
            <w:tcW w:w="0" w:type="auto"/>
            <w:vAlign w:val="center"/>
          </w:tcPr>
          <w:p w:rsidR="00C06F7F" w:rsidRDefault="00C06F7F" w:rsidP="00013E92">
            <w:pPr>
              <w:rPr>
                <w:rFonts w:ascii="Arial" w:hAnsi="Arial" w:cs="Arial"/>
                <w:sz w:val="20"/>
                <w:szCs w:val="20"/>
              </w:rPr>
            </w:pPr>
            <w:r>
              <w:rPr>
                <w:rFonts w:ascii="Arial" w:hAnsi="Arial" w:cs="Arial"/>
                <w:sz w:val="20"/>
                <w:szCs w:val="20"/>
              </w:rPr>
              <w:t>23</w:t>
            </w:r>
          </w:p>
        </w:tc>
        <w:tc>
          <w:tcPr>
            <w:tcW w:w="0" w:type="auto"/>
            <w:vAlign w:val="center"/>
          </w:tcPr>
          <w:p w:rsidR="00C06F7F" w:rsidRDefault="00C06F7F" w:rsidP="00013E92">
            <w:pPr>
              <w:rPr>
                <w:rFonts w:ascii="Arial" w:hAnsi="Arial" w:cs="Arial"/>
                <w:sz w:val="20"/>
                <w:szCs w:val="20"/>
              </w:rPr>
            </w:pPr>
            <w:r w:rsidRPr="00A07A00">
              <w:rPr>
                <w:rFonts w:ascii="Arial" w:hAnsi="Arial" w:cs="Arial"/>
                <w:sz w:val="20"/>
                <w:szCs w:val="20"/>
              </w:rPr>
              <w:t>State public health agency reports public health data to Centers for Disease Control</w:t>
            </w:r>
          </w:p>
        </w:tc>
        <w:tc>
          <w:tcPr>
            <w:tcW w:w="0" w:type="auto"/>
            <w:vAlign w:val="center"/>
          </w:tcPr>
          <w:p w:rsidR="00C06F7F" w:rsidRDefault="00C06F7F" w:rsidP="00013E92">
            <w:pPr>
              <w:rPr>
                <w:rFonts w:ascii="Arial" w:hAnsi="Arial" w:cs="Arial"/>
                <w:sz w:val="20"/>
                <w:szCs w:val="20"/>
              </w:rPr>
            </w:pPr>
            <w:r>
              <w:rPr>
                <w:rFonts w:ascii="Arial" w:hAnsi="Arial" w:cs="Arial"/>
                <w:sz w:val="20"/>
                <w:szCs w:val="20"/>
              </w:rPr>
              <w:t>3</w:t>
            </w:r>
          </w:p>
        </w:tc>
      </w:tr>
    </w:tbl>
    <w:p w:rsidR="00C06F7F" w:rsidRDefault="00C06F7F" w:rsidP="00013E92">
      <w:pPr>
        <w:jc w:val="both"/>
        <w:rPr>
          <w:rFonts w:ascii="Arial" w:hAnsi="Arial" w:cs="Arial"/>
          <w:sz w:val="20"/>
          <w:szCs w:val="20"/>
        </w:rPr>
      </w:pPr>
    </w:p>
    <w:p w:rsidR="00C06F7F" w:rsidRDefault="00C06F7F" w:rsidP="00013E92">
      <w:pPr>
        <w:jc w:val="both"/>
        <w:rPr>
          <w:rFonts w:ascii="Arial" w:hAnsi="Arial" w:cs="Arial"/>
          <w:sz w:val="20"/>
          <w:szCs w:val="20"/>
        </w:rPr>
      </w:pPr>
      <w:r>
        <w:rPr>
          <w:rFonts w:ascii="Arial" w:hAnsi="Arial" w:cs="Arial"/>
          <w:sz w:val="20"/>
          <w:szCs w:val="20"/>
        </w:rPr>
        <w:t xml:space="preserve">The details for each of the user stories can be accessed at </w:t>
      </w:r>
      <w:hyperlink r:id="rId9" w:history="1">
        <w:r w:rsidRPr="004E59C2">
          <w:rPr>
            <w:rStyle w:val="Hyperlink"/>
            <w:rFonts w:ascii="Arial" w:hAnsi="Arial" w:cs="Arial"/>
            <w:sz w:val="20"/>
            <w:szCs w:val="20"/>
          </w:rPr>
          <w:t>http://nhindirect.org/User+Stories</w:t>
        </w:r>
      </w:hyperlink>
      <w:r>
        <w:rPr>
          <w:rFonts w:ascii="Arial" w:hAnsi="Arial" w:cs="Arial"/>
          <w:sz w:val="20"/>
          <w:szCs w:val="20"/>
        </w:rPr>
        <w:t xml:space="preserve">. The analysis of user stories leads to common patterns that would be required to satisfy these user stories. Some of these patterns include </w:t>
      </w:r>
    </w:p>
    <w:p w:rsidR="00C06F7F" w:rsidRDefault="00C06F7F" w:rsidP="00013E92">
      <w:pPr>
        <w:numPr>
          <w:ilvl w:val="0"/>
          <w:numId w:val="10"/>
          <w:numberingChange w:id="27" w:author="David Tao (Siemens)" w:date="2010-07-26T11:38:00Z" w:original=""/>
        </w:numPr>
        <w:jc w:val="both"/>
        <w:rPr>
          <w:rFonts w:ascii="Arial" w:hAnsi="Arial" w:cs="Arial"/>
          <w:sz w:val="20"/>
          <w:szCs w:val="20"/>
        </w:rPr>
      </w:pPr>
      <w:r>
        <w:rPr>
          <w:rFonts w:ascii="Arial" w:hAnsi="Arial" w:cs="Arial"/>
          <w:sz w:val="20"/>
          <w:szCs w:val="20"/>
        </w:rPr>
        <w:t>A need to uniquely identify the sender of the health information</w:t>
      </w:r>
    </w:p>
    <w:p w:rsidR="00C06F7F" w:rsidRDefault="00C06F7F" w:rsidP="00013E92">
      <w:pPr>
        <w:numPr>
          <w:ilvl w:val="0"/>
          <w:numId w:val="10"/>
          <w:numberingChange w:id="28" w:author="David Tao (Siemens)" w:date="2010-07-26T11:38:00Z" w:original=""/>
        </w:numPr>
        <w:jc w:val="both"/>
        <w:rPr>
          <w:rFonts w:ascii="Arial" w:hAnsi="Arial" w:cs="Arial"/>
          <w:sz w:val="20"/>
          <w:szCs w:val="20"/>
        </w:rPr>
      </w:pPr>
      <w:r>
        <w:rPr>
          <w:rFonts w:ascii="Arial" w:hAnsi="Arial" w:cs="Arial"/>
          <w:sz w:val="20"/>
          <w:szCs w:val="20"/>
        </w:rPr>
        <w:t>A need to uniquely identify the recipient of the health information</w:t>
      </w:r>
    </w:p>
    <w:p w:rsidR="00C06F7F" w:rsidRDefault="00C06F7F" w:rsidP="00013E92">
      <w:pPr>
        <w:numPr>
          <w:ilvl w:val="0"/>
          <w:numId w:val="10"/>
          <w:numberingChange w:id="29" w:author="David Tao (Siemens)" w:date="2010-07-26T11:38:00Z" w:original=""/>
        </w:numPr>
        <w:jc w:val="both"/>
        <w:rPr>
          <w:rFonts w:ascii="Arial" w:hAnsi="Arial" w:cs="Arial"/>
          <w:sz w:val="20"/>
          <w:szCs w:val="20"/>
        </w:rPr>
      </w:pPr>
      <w:r>
        <w:rPr>
          <w:rFonts w:ascii="Arial" w:hAnsi="Arial" w:cs="Arial"/>
          <w:sz w:val="20"/>
          <w:szCs w:val="20"/>
        </w:rPr>
        <w:t>A need to deliver health information from the sender</w:t>
      </w:r>
    </w:p>
    <w:p w:rsidR="00C06F7F" w:rsidRDefault="00C06F7F" w:rsidP="00013E92">
      <w:pPr>
        <w:numPr>
          <w:ilvl w:val="0"/>
          <w:numId w:val="10"/>
          <w:numberingChange w:id="30" w:author="David Tao (Siemens)" w:date="2010-07-26T11:38:00Z" w:original=""/>
        </w:numPr>
        <w:jc w:val="both"/>
        <w:rPr>
          <w:rFonts w:ascii="Arial" w:hAnsi="Arial" w:cs="Arial"/>
          <w:sz w:val="20"/>
          <w:szCs w:val="20"/>
        </w:rPr>
      </w:pPr>
      <w:r>
        <w:rPr>
          <w:rFonts w:ascii="Arial" w:hAnsi="Arial" w:cs="Arial"/>
          <w:sz w:val="20"/>
          <w:szCs w:val="20"/>
        </w:rPr>
        <w:t xml:space="preserve">A way to separate the routing of the health information from the clinical content, which includes formal as well as informal  types of content  (for example, simple text narrative, or formal structured documents such as a CCD or CCR or a lab test result). </w:t>
      </w:r>
    </w:p>
    <w:p w:rsidR="00C06F7F" w:rsidRDefault="00C06F7F" w:rsidP="00013E92">
      <w:pPr>
        <w:numPr>
          <w:ilvl w:val="0"/>
          <w:numId w:val="10"/>
          <w:numberingChange w:id="31" w:author="David Tao (Siemens)" w:date="2010-07-26T11:38:00Z" w:original=""/>
        </w:numPr>
        <w:jc w:val="both"/>
        <w:rPr>
          <w:rFonts w:ascii="Arial" w:hAnsi="Arial" w:cs="Arial"/>
          <w:sz w:val="20"/>
          <w:szCs w:val="20"/>
        </w:rPr>
      </w:pPr>
      <w:r>
        <w:rPr>
          <w:rFonts w:ascii="Arial" w:hAnsi="Arial" w:cs="Arial"/>
          <w:sz w:val="20"/>
          <w:szCs w:val="20"/>
        </w:rPr>
        <w:t>Security that establishes and verifies trust between the participants and protects the content being transferred.</w:t>
      </w:r>
    </w:p>
    <w:p w:rsidR="00C06F7F" w:rsidRDefault="00C06F7F" w:rsidP="00013E92">
      <w:pPr>
        <w:pStyle w:val="Heading1"/>
        <w:numPr>
          <w:ilvl w:val="0"/>
          <w:numId w:val="4"/>
          <w:numberingChange w:id="32" w:author="David Tao (Siemens)" w:date="2010-07-26T11:38:00Z" w:original="%1:4:0:."/>
        </w:numPr>
      </w:pPr>
      <w:bookmarkStart w:id="33" w:name="_Toc268060948"/>
      <w:r>
        <w:t>NHIN Direct Project Organization and Participation:</w:t>
      </w:r>
      <w:bookmarkEnd w:id="33"/>
      <w:r>
        <w:t xml:space="preserve"> </w:t>
      </w:r>
    </w:p>
    <w:p w:rsidR="00C06F7F" w:rsidRDefault="00C06F7F" w:rsidP="00013E92">
      <w:pPr>
        <w:jc w:val="both"/>
        <w:rPr>
          <w:rFonts w:ascii="Arial" w:hAnsi="Arial" w:cs="Arial"/>
          <w:sz w:val="20"/>
          <w:szCs w:val="20"/>
        </w:rPr>
      </w:pPr>
      <w:r>
        <w:rPr>
          <w:rFonts w:ascii="Arial" w:hAnsi="Arial" w:cs="Arial"/>
          <w:color w:val="000000"/>
          <w:sz w:val="20"/>
          <w:szCs w:val="20"/>
        </w:rPr>
        <w:t xml:space="preserve">The NHIN Direct project is coordinated by </w:t>
      </w:r>
      <w:hyperlink r:id="rId10" w:history="1">
        <w:r>
          <w:rPr>
            <w:rStyle w:val="Hyperlink"/>
            <w:rFonts w:ascii="Arial" w:hAnsi="Arial" w:cs="Arial"/>
            <w:sz w:val="20"/>
            <w:szCs w:val="20"/>
          </w:rPr>
          <w:t>Arien Malec</w:t>
        </w:r>
      </w:hyperlink>
      <w:r>
        <w:rPr>
          <w:rFonts w:ascii="Arial" w:hAnsi="Arial" w:cs="Arial"/>
          <w:color w:val="000000"/>
          <w:sz w:val="20"/>
          <w:szCs w:val="20"/>
        </w:rPr>
        <w:t xml:space="preserve"> with the guidance of the </w:t>
      </w:r>
      <w:hyperlink r:id="rId11" w:history="1">
        <w:r>
          <w:rPr>
            <w:rStyle w:val="Hyperlink"/>
            <w:rFonts w:ascii="Arial" w:hAnsi="Arial" w:cs="Arial"/>
            <w:sz w:val="20"/>
            <w:szCs w:val="20"/>
          </w:rPr>
          <w:t>Office of the National Coordinator</w:t>
        </w:r>
      </w:hyperlink>
      <w:r>
        <w:rPr>
          <w:rFonts w:ascii="Arial" w:hAnsi="Arial" w:cs="Arial"/>
          <w:color w:val="000000"/>
          <w:sz w:val="20"/>
          <w:szCs w:val="20"/>
        </w:rPr>
        <w:t xml:space="preserve">. </w:t>
      </w:r>
      <w:r>
        <w:rPr>
          <w:rFonts w:ascii="Arial" w:hAnsi="Arial" w:cs="Arial"/>
          <w:sz w:val="20"/>
          <w:szCs w:val="20"/>
        </w:rPr>
        <w:t xml:space="preserve">The policy direction for NHIN Direct is provided by the NHIN Work Group of the HIT Policy Committee, and oversight related to technology standards is provided by the HIT Standards Committee. </w:t>
      </w:r>
    </w:p>
    <w:p w:rsidR="00C06F7F" w:rsidRDefault="00C37178" w:rsidP="00013E92">
      <w:pPr>
        <w:jc w:val="both"/>
        <w:rPr>
          <w:rFonts w:ascii="Arial" w:hAnsi="Arial" w:cs="Arial"/>
          <w:sz w:val="20"/>
          <w:szCs w:val="20"/>
        </w:rPr>
      </w:pPr>
      <w:hyperlink r:id="rId12" w:history="1">
        <w:r w:rsidR="008E765D" w:rsidRPr="00C37178">
          <w:rPr>
            <w:rFonts w:ascii="Arial" w:hAnsi="Arial" w:cs="Arial"/>
            <w:noProof/>
            <w:sz w:val="20"/>
            <w:szCs w:val="20"/>
          </w:rPr>
          <w:pict>
            <v:shape id="Picture 3" o:spid="_x0000_i1026" type="#_x0000_t75" href="http://healthit.hhs.gov/portal/server.pt?open=18&amp;objID=913668&amp;parentname=CommunityPage&amp;parentid=16&amp;mode=2&amp;in_hi_userid=10741&amp;cached=t" style="width:446.65pt;height:334.65pt;visibility:visible" o:button="t">
              <v:fill o:detectmouseclick="t"/>
              <v:imagedata r:id="rId13" o:title=""/>
            </v:shape>
          </w:pict>
        </w:r>
      </w:hyperlink>
    </w:p>
    <w:p w:rsidR="00C06F7F" w:rsidRDefault="00C06F7F" w:rsidP="005778F0">
      <w:pPr>
        <w:pStyle w:val="Caption"/>
        <w:ind w:firstLine="720"/>
      </w:pPr>
      <w:r>
        <w:t xml:space="preserve">Figure </w:t>
      </w:r>
      <w:r w:rsidR="005778F0">
        <w:t>2</w:t>
      </w:r>
      <w:r>
        <w:t>: Integration of NHIN Direct in the HITSC and HITPC project calendars</w:t>
      </w:r>
    </w:p>
    <w:p w:rsidR="00C06F7F" w:rsidRDefault="00C06F7F" w:rsidP="00013E92">
      <w:pPr>
        <w:jc w:val="both"/>
        <w:rPr>
          <w:rFonts w:ascii="Arial" w:hAnsi="Arial" w:cs="Arial"/>
          <w:sz w:val="20"/>
          <w:szCs w:val="20"/>
        </w:rPr>
      </w:pPr>
      <w:r>
        <w:rPr>
          <w:rFonts w:ascii="Arial" w:hAnsi="Arial" w:cs="Arial"/>
          <w:sz w:val="20"/>
          <w:szCs w:val="20"/>
        </w:rPr>
        <w:t xml:space="preserve">The NHIN Direct project provides multiple avenues for organizations to contribute to the development of standards and services. </w:t>
      </w:r>
      <w:r>
        <w:rPr>
          <w:rFonts w:ascii="Arial" w:hAnsi="Arial" w:cs="Arial"/>
          <w:color w:val="000000"/>
          <w:sz w:val="20"/>
          <w:szCs w:val="20"/>
        </w:rPr>
        <w:t>To facilitate effective coordination and expedited development of standards and services, the NHIN Direct project is organized into multiple work groups, each of which has a dedicated set of goals and timeline.</w:t>
      </w:r>
    </w:p>
    <w:p w:rsidR="00C06F7F" w:rsidRPr="009D6B27" w:rsidRDefault="00C06F7F" w:rsidP="00013E92">
      <w:pPr>
        <w:jc w:val="both"/>
        <w:rPr>
          <w:rFonts w:ascii="Arial" w:hAnsi="Arial" w:cs="Arial"/>
          <w:sz w:val="20"/>
          <w:szCs w:val="20"/>
        </w:rPr>
      </w:pPr>
      <w:r w:rsidRPr="009D6B27">
        <w:rPr>
          <w:rFonts w:ascii="Arial" w:hAnsi="Arial" w:cs="Arial"/>
          <w:sz w:val="20"/>
          <w:szCs w:val="20"/>
        </w:rPr>
        <w:t xml:space="preserve">The work group </w:t>
      </w:r>
      <w:r>
        <w:rPr>
          <w:rFonts w:ascii="Arial" w:hAnsi="Arial" w:cs="Arial"/>
          <w:sz w:val="20"/>
          <w:szCs w:val="20"/>
        </w:rPr>
        <w:t>collaboration</w:t>
      </w:r>
      <w:r w:rsidRPr="009D6B27">
        <w:rPr>
          <w:rFonts w:ascii="Arial" w:hAnsi="Arial" w:cs="Arial"/>
          <w:sz w:val="20"/>
          <w:szCs w:val="20"/>
        </w:rPr>
        <w:t xml:space="preserve"> is facilitated by </w:t>
      </w:r>
      <w:r>
        <w:rPr>
          <w:rFonts w:ascii="Arial" w:hAnsi="Arial" w:cs="Arial"/>
          <w:sz w:val="20"/>
          <w:szCs w:val="20"/>
        </w:rPr>
        <w:t>use</w:t>
      </w:r>
      <w:r w:rsidRPr="009D6B27">
        <w:rPr>
          <w:rFonts w:ascii="Arial" w:hAnsi="Arial" w:cs="Arial"/>
          <w:sz w:val="20"/>
          <w:szCs w:val="20"/>
        </w:rPr>
        <w:t xml:space="preserve"> of </w:t>
      </w:r>
      <w:r>
        <w:rPr>
          <w:rFonts w:ascii="Arial" w:hAnsi="Arial" w:cs="Arial"/>
          <w:sz w:val="20"/>
          <w:szCs w:val="20"/>
        </w:rPr>
        <w:t xml:space="preserve">a </w:t>
      </w:r>
      <w:r w:rsidRPr="009D6B27">
        <w:rPr>
          <w:rFonts w:ascii="Arial" w:hAnsi="Arial" w:cs="Arial"/>
          <w:sz w:val="20"/>
          <w:szCs w:val="20"/>
        </w:rPr>
        <w:t>wikis</w:t>
      </w:r>
      <w:r>
        <w:rPr>
          <w:rStyle w:val="FootnoteReference"/>
          <w:rFonts w:ascii="Arial" w:hAnsi="Arial" w:cs="Arial"/>
          <w:sz w:val="20"/>
          <w:szCs w:val="20"/>
        </w:rPr>
        <w:footnoteReference w:id="4"/>
      </w:r>
      <w:r w:rsidRPr="009D6B27">
        <w:rPr>
          <w:rFonts w:ascii="Arial" w:hAnsi="Arial" w:cs="Arial"/>
          <w:sz w:val="20"/>
          <w:szCs w:val="20"/>
        </w:rPr>
        <w:t xml:space="preserve"> </w:t>
      </w:r>
      <w:r>
        <w:rPr>
          <w:rFonts w:ascii="Arial" w:hAnsi="Arial" w:cs="Arial"/>
          <w:sz w:val="20"/>
          <w:szCs w:val="20"/>
        </w:rPr>
        <w:t>(</w:t>
      </w:r>
      <w:hyperlink r:id="rId14" w:history="1">
        <w:r w:rsidRPr="009D6B27">
          <w:rPr>
            <w:rStyle w:val="Hyperlink"/>
            <w:rFonts w:ascii="Arial" w:hAnsi="Arial" w:cs="Arial"/>
            <w:sz w:val="20"/>
            <w:szCs w:val="20"/>
          </w:rPr>
          <w:t>http://www.nhindirect.org</w:t>
        </w:r>
      </w:hyperlink>
      <w:r>
        <w:rPr>
          <w:rFonts w:ascii="Arial" w:hAnsi="Arial" w:cs="Arial"/>
          <w:sz w:val="20"/>
          <w:szCs w:val="20"/>
        </w:rPr>
        <w:t xml:space="preserve">), by weekly and monthly meetings, and by blogs and discussion lists. </w:t>
      </w:r>
      <w:r w:rsidRPr="009D6B27">
        <w:rPr>
          <w:rFonts w:ascii="Arial" w:hAnsi="Arial" w:cs="Arial"/>
          <w:sz w:val="20"/>
          <w:szCs w:val="20"/>
        </w:rPr>
        <w:t xml:space="preserve">Currently more than 200 </w:t>
      </w:r>
      <w:r>
        <w:rPr>
          <w:rFonts w:ascii="Arial" w:hAnsi="Arial" w:cs="Arial"/>
          <w:sz w:val="20"/>
          <w:szCs w:val="20"/>
        </w:rPr>
        <w:t>organizations</w:t>
      </w:r>
      <w:r w:rsidRPr="009D6B27">
        <w:rPr>
          <w:rFonts w:ascii="Arial" w:hAnsi="Arial" w:cs="Arial"/>
          <w:sz w:val="20"/>
          <w:szCs w:val="20"/>
        </w:rPr>
        <w:t xml:space="preserve"> </w:t>
      </w:r>
      <w:r>
        <w:rPr>
          <w:rFonts w:ascii="Arial" w:hAnsi="Arial" w:cs="Arial"/>
          <w:sz w:val="20"/>
          <w:szCs w:val="20"/>
        </w:rPr>
        <w:t xml:space="preserve">participate in the NHIN Direct project.  These participants </w:t>
      </w:r>
      <w:r w:rsidRPr="009D6B27">
        <w:rPr>
          <w:rFonts w:ascii="Arial" w:hAnsi="Arial" w:cs="Arial"/>
          <w:sz w:val="20"/>
          <w:szCs w:val="20"/>
        </w:rPr>
        <w:t>include EHR/PHR vendors, Medical Organizations, Systems Integrators, IDN’s, Federal Organizations, State and Regional HIO</w:t>
      </w:r>
      <w:r>
        <w:rPr>
          <w:rFonts w:ascii="Arial" w:hAnsi="Arial" w:cs="Arial"/>
          <w:sz w:val="20"/>
          <w:szCs w:val="20"/>
        </w:rPr>
        <w:t>s</w:t>
      </w:r>
      <w:r w:rsidRPr="009D6B27">
        <w:rPr>
          <w:rFonts w:ascii="Arial" w:hAnsi="Arial" w:cs="Arial"/>
          <w:sz w:val="20"/>
          <w:szCs w:val="20"/>
        </w:rPr>
        <w:t xml:space="preserve">, HIE Technology Organizations, </w:t>
      </w:r>
      <w:r>
        <w:rPr>
          <w:rFonts w:ascii="Arial" w:hAnsi="Arial" w:cs="Arial"/>
          <w:sz w:val="20"/>
          <w:szCs w:val="20"/>
        </w:rPr>
        <w:t xml:space="preserve">and </w:t>
      </w:r>
      <w:r w:rsidRPr="009D6B27">
        <w:rPr>
          <w:rFonts w:ascii="Arial" w:hAnsi="Arial" w:cs="Arial"/>
          <w:sz w:val="20"/>
          <w:szCs w:val="20"/>
        </w:rPr>
        <w:t xml:space="preserve">HIT Consultants. </w:t>
      </w:r>
      <w:r>
        <w:rPr>
          <w:rFonts w:ascii="Arial" w:hAnsi="Arial" w:cs="Arial"/>
          <w:sz w:val="20"/>
          <w:szCs w:val="20"/>
        </w:rPr>
        <w:t>Many NHIN Direct participants are also active in standards organizations such as HL7, IHE, ASTM, etc. The participant</w:t>
      </w:r>
      <w:r w:rsidRPr="009D6B27">
        <w:rPr>
          <w:rFonts w:ascii="Arial" w:hAnsi="Arial" w:cs="Arial"/>
          <w:sz w:val="20"/>
          <w:szCs w:val="20"/>
        </w:rPr>
        <w:t xml:space="preserve">s provide varying level of support </w:t>
      </w:r>
      <w:r>
        <w:rPr>
          <w:rFonts w:ascii="Arial" w:hAnsi="Arial" w:cs="Arial"/>
          <w:sz w:val="20"/>
          <w:szCs w:val="20"/>
        </w:rPr>
        <w:t xml:space="preserve">the </w:t>
      </w:r>
      <w:r w:rsidRPr="009D6B27">
        <w:rPr>
          <w:rFonts w:ascii="Arial" w:hAnsi="Arial" w:cs="Arial"/>
          <w:sz w:val="20"/>
          <w:szCs w:val="20"/>
        </w:rPr>
        <w:t xml:space="preserve">NHIN Direct </w:t>
      </w:r>
      <w:r>
        <w:rPr>
          <w:rFonts w:ascii="Arial" w:hAnsi="Arial" w:cs="Arial"/>
          <w:sz w:val="20"/>
          <w:szCs w:val="20"/>
        </w:rPr>
        <w:t>project.</w:t>
      </w:r>
      <w:r w:rsidRPr="009D6B27">
        <w:rPr>
          <w:rFonts w:ascii="Arial" w:hAnsi="Arial" w:cs="Arial"/>
          <w:sz w:val="20"/>
          <w:szCs w:val="20"/>
        </w:rPr>
        <w:t xml:space="preserve"> </w:t>
      </w:r>
      <w:r>
        <w:rPr>
          <w:rFonts w:ascii="Arial" w:hAnsi="Arial" w:cs="Arial"/>
          <w:color w:val="000000"/>
          <w:sz w:val="20"/>
          <w:szCs w:val="20"/>
        </w:rPr>
        <w:t xml:space="preserve">The latest information on the currently active work groups, participation guidelines, meeting times etc. can be found at </w:t>
      </w:r>
      <w:hyperlink r:id="rId15" w:history="1">
        <w:r w:rsidRPr="0056181C">
          <w:rPr>
            <w:rStyle w:val="Hyperlink"/>
            <w:rFonts w:ascii="Arial" w:hAnsi="Arial" w:cs="Arial"/>
            <w:sz w:val="20"/>
            <w:szCs w:val="20"/>
          </w:rPr>
          <w:t>http://nhindirect.org/</w:t>
        </w:r>
      </w:hyperlink>
      <w:r>
        <w:rPr>
          <w:rFonts w:ascii="Arial" w:hAnsi="Arial" w:cs="Arial"/>
          <w:color w:val="000000"/>
          <w:sz w:val="20"/>
          <w:szCs w:val="20"/>
        </w:rPr>
        <w:t>.</w:t>
      </w:r>
    </w:p>
    <w:p w:rsidR="00C06F7F" w:rsidRDefault="00C06F7F" w:rsidP="00013E92">
      <w:pPr>
        <w:pStyle w:val="Heading1"/>
        <w:numPr>
          <w:ilvl w:val="0"/>
          <w:numId w:val="4"/>
          <w:numberingChange w:id="34" w:author="David Tao (Siemens)" w:date="2010-07-26T11:38:00Z" w:original="%1:5:0:."/>
        </w:numPr>
      </w:pPr>
      <w:bookmarkStart w:id="35" w:name="_Toc268060949"/>
      <w:r>
        <w:t>Implementers</w:t>
      </w:r>
      <w:r w:rsidR="005778F0">
        <w:t xml:space="preserve"> </w:t>
      </w:r>
      <w:r w:rsidR="00E50D2B">
        <w:t>(Enablers)</w:t>
      </w:r>
      <w:r>
        <w:t xml:space="preserve"> of NHIN Direct</w:t>
      </w:r>
      <w:bookmarkEnd w:id="35"/>
    </w:p>
    <w:p w:rsidR="00C06F7F" w:rsidRPr="002F2B08" w:rsidRDefault="00C06F7F" w:rsidP="00013E92">
      <w:pPr>
        <w:jc w:val="both"/>
        <w:rPr>
          <w:rFonts w:ascii="Arial" w:hAnsi="Arial" w:cs="Arial"/>
          <w:sz w:val="20"/>
          <w:szCs w:val="20"/>
        </w:rPr>
      </w:pPr>
      <w:r w:rsidRPr="002F2B08">
        <w:rPr>
          <w:rFonts w:ascii="Arial" w:hAnsi="Arial" w:cs="Arial"/>
          <w:sz w:val="20"/>
          <w:szCs w:val="20"/>
        </w:rPr>
        <w:t xml:space="preserve">Organizations which create </w:t>
      </w:r>
      <w:r>
        <w:rPr>
          <w:rFonts w:ascii="Arial" w:hAnsi="Arial" w:cs="Arial"/>
          <w:sz w:val="20"/>
          <w:szCs w:val="20"/>
        </w:rPr>
        <w:t>initial</w:t>
      </w:r>
      <w:r w:rsidRPr="002F2B08">
        <w:rPr>
          <w:rFonts w:ascii="Arial" w:hAnsi="Arial" w:cs="Arial"/>
          <w:sz w:val="20"/>
          <w:szCs w:val="20"/>
        </w:rPr>
        <w:t xml:space="preserve"> implementations of the NHIN Direct standards and services </w:t>
      </w:r>
      <w:r>
        <w:rPr>
          <w:rFonts w:ascii="Arial" w:hAnsi="Arial" w:cs="Arial"/>
          <w:sz w:val="20"/>
          <w:szCs w:val="20"/>
        </w:rPr>
        <w:t>via the project’s</w:t>
      </w:r>
      <w:r w:rsidRPr="002F2B08">
        <w:rPr>
          <w:rFonts w:ascii="Arial" w:hAnsi="Arial" w:cs="Arial"/>
          <w:sz w:val="20"/>
          <w:szCs w:val="20"/>
        </w:rPr>
        <w:t xml:space="preserve"> conformance testing process</w:t>
      </w:r>
      <w:r>
        <w:rPr>
          <w:rFonts w:ascii="Arial" w:hAnsi="Arial" w:cs="Arial"/>
          <w:sz w:val="20"/>
          <w:szCs w:val="20"/>
        </w:rPr>
        <w:t xml:space="preserve"> </w:t>
      </w:r>
      <w:r w:rsidRPr="002F2B08">
        <w:rPr>
          <w:rFonts w:ascii="Arial" w:hAnsi="Arial" w:cs="Arial"/>
          <w:sz w:val="20"/>
          <w:szCs w:val="20"/>
        </w:rPr>
        <w:t xml:space="preserve">are the enablers of NHIN Direct. Examples of such organizations include EHR/PHR vendors, </w:t>
      </w:r>
      <w:r>
        <w:rPr>
          <w:rFonts w:ascii="Arial" w:hAnsi="Arial" w:cs="Arial"/>
          <w:sz w:val="20"/>
          <w:szCs w:val="20"/>
        </w:rPr>
        <w:t xml:space="preserve">Health </w:t>
      </w:r>
      <w:r w:rsidRPr="002F2B08">
        <w:rPr>
          <w:rFonts w:ascii="Arial" w:hAnsi="Arial" w:cs="Arial"/>
          <w:sz w:val="20"/>
          <w:szCs w:val="20"/>
        </w:rPr>
        <w:t>Internet Service Providers</w:t>
      </w:r>
      <w:r>
        <w:rPr>
          <w:rFonts w:ascii="Arial" w:hAnsi="Arial" w:cs="Arial"/>
          <w:sz w:val="20"/>
          <w:szCs w:val="20"/>
        </w:rPr>
        <w:t xml:space="preserve"> (HISPs)</w:t>
      </w:r>
      <w:r w:rsidRPr="002F2B08">
        <w:rPr>
          <w:rFonts w:ascii="Arial" w:hAnsi="Arial" w:cs="Arial"/>
          <w:sz w:val="20"/>
          <w:szCs w:val="20"/>
        </w:rPr>
        <w:t xml:space="preserve">, </w:t>
      </w:r>
      <w:r>
        <w:rPr>
          <w:rFonts w:ascii="Arial" w:hAnsi="Arial" w:cs="Arial"/>
          <w:sz w:val="20"/>
          <w:szCs w:val="20"/>
        </w:rPr>
        <w:t xml:space="preserve">Health Information Exchange organizations, and </w:t>
      </w:r>
      <w:r w:rsidRPr="002F2B08">
        <w:rPr>
          <w:rFonts w:ascii="Arial" w:hAnsi="Arial" w:cs="Arial"/>
          <w:sz w:val="20"/>
          <w:szCs w:val="20"/>
        </w:rPr>
        <w:t>I</w:t>
      </w:r>
      <w:r>
        <w:rPr>
          <w:rFonts w:ascii="Arial" w:hAnsi="Arial" w:cs="Arial"/>
          <w:sz w:val="20"/>
          <w:szCs w:val="20"/>
        </w:rPr>
        <w:t>ntegrated Delivery Network</w:t>
      </w:r>
      <w:r w:rsidRPr="002F2B08">
        <w:rPr>
          <w:rFonts w:ascii="Arial" w:hAnsi="Arial" w:cs="Arial"/>
          <w:sz w:val="20"/>
          <w:szCs w:val="20"/>
        </w:rPr>
        <w:t>s. The implementers can offer NHIN Direct services via multiple delivery models such as</w:t>
      </w:r>
    </w:p>
    <w:p w:rsidR="00C06F7F" w:rsidRPr="002F2B08" w:rsidRDefault="00C06F7F" w:rsidP="00013E92">
      <w:pPr>
        <w:numPr>
          <w:ilvl w:val="0"/>
          <w:numId w:val="9"/>
          <w:numberingChange w:id="36" w:author="David Tao (Siemens)" w:date="2010-07-26T11:38:00Z" w:original=""/>
        </w:numPr>
        <w:jc w:val="both"/>
        <w:rPr>
          <w:rFonts w:ascii="Arial" w:hAnsi="Arial" w:cs="Arial"/>
          <w:sz w:val="20"/>
          <w:szCs w:val="20"/>
        </w:rPr>
      </w:pPr>
      <w:r w:rsidRPr="002F2B08">
        <w:rPr>
          <w:rFonts w:ascii="Arial" w:hAnsi="Arial" w:cs="Arial"/>
          <w:sz w:val="20"/>
          <w:szCs w:val="20"/>
        </w:rPr>
        <w:t xml:space="preserve">Subscription based services </w:t>
      </w:r>
    </w:p>
    <w:p w:rsidR="00C06F7F" w:rsidRPr="002F2B08" w:rsidRDefault="00C06F7F" w:rsidP="00013E92">
      <w:pPr>
        <w:numPr>
          <w:ilvl w:val="0"/>
          <w:numId w:val="9"/>
          <w:numberingChange w:id="37" w:author="David Tao (Siemens)" w:date="2010-07-26T11:38:00Z" w:original=""/>
        </w:numPr>
        <w:jc w:val="both"/>
        <w:rPr>
          <w:rFonts w:ascii="Arial" w:hAnsi="Arial" w:cs="Arial"/>
          <w:sz w:val="20"/>
          <w:szCs w:val="20"/>
        </w:rPr>
      </w:pPr>
      <w:r w:rsidRPr="002F2B08">
        <w:rPr>
          <w:rFonts w:ascii="Arial" w:hAnsi="Arial" w:cs="Arial"/>
          <w:sz w:val="20"/>
          <w:szCs w:val="20"/>
        </w:rPr>
        <w:t xml:space="preserve">Product offerings that include the NHIN Direct standards, services and other value added </w:t>
      </w:r>
      <w:r>
        <w:rPr>
          <w:rFonts w:ascii="Arial" w:hAnsi="Arial" w:cs="Arial"/>
          <w:sz w:val="20"/>
          <w:szCs w:val="20"/>
        </w:rPr>
        <w:t>s</w:t>
      </w:r>
      <w:r w:rsidRPr="002F2B08">
        <w:rPr>
          <w:rFonts w:ascii="Arial" w:hAnsi="Arial" w:cs="Arial"/>
          <w:sz w:val="20"/>
          <w:szCs w:val="20"/>
        </w:rPr>
        <w:t>ervices</w:t>
      </w:r>
    </w:p>
    <w:p w:rsidR="00C06F7F" w:rsidRPr="002F2B08" w:rsidRDefault="00C06F7F" w:rsidP="00013E92">
      <w:pPr>
        <w:numPr>
          <w:ilvl w:val="0"/>
          <w:numId w:val="9"/>
          <w:numberingChange w:id="38" w:author="David Tao (Siemens)" w:date="2010-07-26T11:38:00Z" w:original=""/>
        </w:numPr>
        <w:jc w:val="both"/>
        <w:rPr>
          <w:rFonts w:ascii="Arial" w:hAnsi="Arial" w:cs="Arial"/>
          <w:sz w:val="20"/>
          <w:szCs w:val="20"/>
        </w:rPr>
      </w:pPr>
      <w:r w:rsidRPr="002F2B08">
        <w:rPr>
          <w:rFonts w:ascii="Arial" w:hAnsi="Arial" w:cs="Arial"/>
          <w:sz w:val="20"/>
          <w:szCs w:val="20"/>
        </w:rPr>
        <w:t>Provide IT services to create a custom implementation for the adopting organization.</w:t>
      </w:r>
    </w:p>
    <w:p w:rsidR="00C06F7F" w:rsidRPr="002F2B08" w:rsidRDefault="00C06F7F" w:rsidP="00013E92">
      <w:pPr>
        <w:jc w:val="both"/>
        <w:rPr>
          <w:rFonts w:ascii="Arial" w:hAnsi="Arial" w:cs="Arial"/>
          <w:sz w:val="20"/>
          <w:szCs w:val="20"/>
        </w:rPr>
      </w:pPr>
      <w:r w:rsidRPr="002F2B08">
        <w:rPr>
          <w:rFonts w:ascii="Arial" w:hAnsi="Arial" w:cs="Arial"/>
          <w:sz w:val="20"/>
          <w:szCs w:val="20"/>
        </w:rPr>
        <w:t xml:space="preserve">In addition to these organizations, the NHIN Direct Implementation Geography Work Group is organizing real-world pilots to demonstrate health information exchange using NHIN Direct standards and services. Organizations who are interested in participating in the real-world pilots can sign up at </w:t>
      </w:r>
      <w:hyperlink r:id="rId16" w:history="1">
        <w:r w:rsidRPr="002F2B08">
          <w:rPr>
            <w:rStyle w:val="Hyperlink"/>
            <w:rFonts w:ascii="Arial" w:hAnsi="Arial" w:cs="Arial"/>
            <w:sz w:val="20"/>
            <w:szCs w:val="20"/>
          </w:rPr>
          <w:t>http://nhindirect.org/Implementation+Geographies</w:t>
        </w:r>
      </w:hyperlink>
      <w:r w:rsidRPr="002F2B08">
        <w:rPr>
          <w:rFonts w:ascii="Arial" w:hAnsi="Arial" w:cs="Arial"/>
          <w:sz w:val="20"/>
          <w:szCs w:val="20"/>
        </w:rPr>
        <w:t xml:space="preserve">. </w:t>
      </w:r>
    </w:p>
    <w:p w:rsidR="00C06F7F" w:rsidRPr="002F2B08" w:rsidRDefault="00C06F7F" w:rsidP="00013E92">
      <w:pPr>
        <w:jc w:val="both"/>
        <w:rPr>
          <w:rFonts w:ascii="Arial" w:hAnsi="Arial" w:cs="Arial"/>
          <w:sz w:val="20"/>
          <w:szCs w:val="20"/>
        </w:rPr>
      </w:pPr>
      <w:r>
        <w:rPr>
          <w:rFonts w:ascii="Arial" w:hAnsi="Arial" w:cs="Arial"/>
          <w:sz w:val="20"/>
          <w:szCs w:val="20"/>
        </w:rPr>
        <w:t>T</w:t>
      </w:r>
      <w:r w:rsidRPr="002F2B08">
        <w:rPr>
          <w:rFonts w:ascii="Arial" w:hAnsi="Arial" w:cs="Arial"/>
          <w:sz w:val="20"/>
          <w:szCs w:val="20"/>
        </w:rPr>
        <w:t>o help the NHIN Direct implementers</w:t>
      </w:r>
      <w:r>
        <w:rPr>
          <w:rFonts w:ascii="Arial" w:hAnsi="Arial" w:cs="Arial"/>
          <w:sz w:val="20"/>
          <w:szCs w:val="20"/>
        </w:rPr>
        <w:t>,</w:t>
      </w:r>
      <w:r w:rsidRPr="002F2B08">
        <w:rPr>
          <w:rFonts w:ascii="Arial" w:hAnsi="Arial" w:cs="Arial"/>
          <w:sz w:val="20"/>
          <w:szCs w:val="20"/>
        </w:rPr>
        <w:t xml:space="preserve"> an open source reference implementation of the NHIN Direct standards and services is being implemented under the guidance of the NHIN Direct project and is available to all organizations from </w:t>
      </w:r>
      <w:hyperlink r:id="rId17" w:history="1">
        <w:r w:rsidRPr="002F2B08">
          <w:rPr>
            <w:rStyle w:val="Hyperlink"/>
            <w:rFonts w:ascii="Arial" w:hAnsi="Arial" w:cs="Arial"/>
            <w:sz w:val="20"/>
            <w:szCs w:val="20"/>
          </w:rPr>
          <w:t>http://nhindirect.org</w:t>
        </w:r>
      </w:hyperlink>
      <w:r w:rsidRPr="002F2B08">
        <w:rPr>
          <w:rFonts w:ascii="Arial" w:hAnsi="Arial" w:cs="Arial"/>
          <w:sz w:val="20"/>
          <w:szCs w:val="20"/>
        </w:rPr>
        <w:t xml:space="preserve">. </w:t>
      </w:r>
    </w:p>
    <w:p w:rsidR="00C06F7F" w:rsidRDefault="00C06F7F" w:rsidP="00013E92">
      <w:pPr>
        <w:pStyle w:val="Heading1"/>
        <w:numPr>
          <w:ilvl w:val="0"/>
          <w:numId w:val="4"/>
          <w:numberingChange w:id="39" w:author="David Tao (Siemens)" w:date="2010-07-26T11:38:00Z" w:original="%1:6:0:."/>
        </w:numPr>
      </w:pPr>
      <w:bookmarkStart w:id="40" w:name="_Toc268060950"/>
      <w:r>
        <w:t>Relationship between the NHIN, NHIN Direct and NHIN Exchange:</w:t>
      </w:r>
      <w:bookmarkEnd w:id="40"/>
      <w:r>
        <w:t xml:space="preserve"> </w:t>
      </w:r>
    </w:p>
    <w:p w:rsidR="00C06F7F" w:rsidRDefault="00C06F7F" w:rsidP="00013E92">
      <w:pPr>
        <w:jc w:val="both"/>
        <w:rPr>
          <w:rFonts w:ascii="Arial" w:hAnsi="Arial" w:cs="Arial"/>
          <w:sz w:val="20"/>
          <w:szCs w:val="20"/>
        </w:rPr>
      </w:pPr>
      <w:r>
        <w:rPr>
          <w:rFonts w:ascii="Arial" w:hAnsi="Arial" w:cs="Arial"/>
          <w:sz w:val="20"/>
          <w:szCs w:val="20"/>
        </w:rPr>
        <w:t xml:space="preserve">The NHIN standards and services will ultimately constitute the standards and services developed by both NHIN Direct and NHIN Exchange. </w:t>
      </w:r>
    </w:p>
    <w:p w:rsidR="00C06F7F" w:rsidRDefault="00C06F7F" w:rsidP="00013E92">
      <w:pPr>
        <w:jc w:val="both"/>
        <w:rPr>
          <w:rFonts w:ascii="Arial" w:hAnsi="Arial" w:cs="Arial"/>
          <w:sz w:val="20"/>
          <w:szCs w:val="20"/>
        </w:rPr>
      </w:pPr>
      <w:r>
        <w:rPr>
          <w:rFonts w:ascii="Arial" w:hAnsi="Arial" w:cs="Arial"/>
          <w:sz w:val="20"/>
          <w:szCs w:val="20"/>
        </w:rPr>
        <w:t>The NHIN Exchange connects a diverse set of Federal Organizations and private entities to securely exchange health information using the robust NHIN Gateway standards and services that exist currently. The NHIN Connect project provides open source software in support of NHIN Exchange. In order to participate and adopt NHIN Exchange services, an organization needs to complete an “On-boarding” process that consists of:</w:t>
      </w:r>
    </w:p>
    <w:p w:rsidR="00C06F7F" w:rsidRDefault="00C06F7F" w:rsidP="00013E92">
      <w:pPr>
        <w:numPr>
          <w:ilvl w:val="0"/>
          <w:numId w:val="3"/>
          <w:numberingChange w:id="41" w:author="David Tao (Siemens)" w:date="2010-07-26T11:38:00Z" w:original=""/>
        </w:numPr>
        <w:jc w:val="both"/>
        <w:rPr>
          <w:rFonts w:ascii="Arial" w:hAnsi="Arial" w:cs="Arial"/>
          <w:sz w:val="20"/>
          <w:szCs w:val="20"/>
        </w:rPr>
      </w:pPr>
      <w:r>
        <w:rPr>
          <w:rFonts w:ascii="Arial" w:hAnsi="Arial" w:cs="Arial"/>
          <w:sz w:val="20"/>
          <w:szCs w:val="20"/>
        </w:rPr>
        <w:t>An application for participation with a sponsoring Federal Agency</w:t>
      </w:r>
    </w:p>
    <w:p w:rsidR="00C06F7F" w:rsidRDefault="00C06F7F" w:rsidP="00013E92">
      <w:pPr>
        <w:numPr>
          <w:ilvl w:val="0"/>
          <w:numId w:val="3"/>
          <w:numberingChange w:id="42" w:author="David Tao (Siemens)" w:date="2010-07-26T11:38:00Z" w:original=""/>
        </w:numPr>
        <w:jc w:val="both"/>
        <w:rPr>
          <w:rFonts w:ascii="Arial" w:hAnsi="Arial" w:cs="Arial"/>
          <w:sz w:val="20"/>
          <w:szCs w:val="20"/>
        </w:rPr>
      </w:pPr>
      <w:r>
        <w:rPr>
          <w:rFonts w:ascii="Arial" w:hAnsi="Arial" w:cs="Arial"/>
          <w:sz w:val="20"/>
          <w:szCs w:val="20"/>
        </w:rPr>
        <w:t>Execute a trust agreement called DURSA (Data Use and Reciprocal Support Agreement)</w:t>
      </w:r>
    </w:p>
    <w:p w:rsidR="00C06F7F" w:rsidRDefault="00C06F7F" w:rsidP="00013E92">
      <w:pPr>
        <w:numPr>
          <w:ilvl w:val="0"/>
          <w:numId w:val="3"/>
          <w:numberingChange w:id="43" w:author="David Tao (Siemens)" w:date="2010-07-26T11:38:00Z" w:original=""/>
        </w:numPr>
        <w:jc w:val="both"/>
        <w:rPr>
          <w:rFonts w:ascii="Arial" w:hAnsi="Arial" w:cs="Arial"/>
          <w:sz w:val="20"/>
          <w:szCs w:val="20"/>
        </w:rPr>
      </w:pPr>
      <w:r>
        <w:rPr>
          <w:rFonts w:ascii="Arial" w:hAnsi="Arial" w:cs="Arial"/>
          <w:sz w:val="20"/>
          <w:szCs w:val="20"/>
        </w:rPr>
        <w:t>Complete required testing and validation of the NHIN Exchange services.</w:t>
      </w:r>
    </w:p>
    <w:p w:rsidR="00C06F7F" w:rsidRDefault="00C06F7F" w:rsidP="00013E92">
      <w:pPr>
        <w:numPr>
          <w:ilvl w:val="0"/>
          <w:numId w:val="3"/>
          <w:numberingChange w:id="44" w:author="David Tao (Siemens)" w:date="2010-07-26T11:38:00Z" w:original=""/>
        </w:numPr>
        <w:jc w:val="both"/>
        <w:rPr>
          <w:rFonts w:ascii="Arial" w:hAnsi="Arial" w:cs="Arial"/>
          <w:sz w:val="20"/>
          <w:szCs w:val="20"/>
        </w:rPr>
      </w:pPr>
      <w:r>
        <w:rPr>
          <w:rFonts w:ascii="Arial" w:hAnsi="Arial" w:cs="Arial"/>
          <w:sz w:val="20"/>
          <w:szCs w:val="20"/>
        </w:rPr>
        <w:t>Organizations have to be accepted by the NHIN Cooperative which operates the NHIN Exchange</w:t>
      </w:r>
    </w:p>
    <w:p w:rsidR="00C06F7F" w:rsidRDefault="00C06F7F" w:rsidP="00013E92">
      <w:pPr>
        <w:jc w:val="both"/>
        <w:rPr>
          <w:rFonts w:ascii="Arial" w:hAnsi="Arial" w:cs="Arial"/>
          <w:sz w:val="20"/>
          <w:szCs w:val="20"/>
        </w:rPr>
      </w:pPr>
      <w:r>
        <w:rPr>
          <w:rFonts w:ascii="Arial" w:hAnsi="Arial" w:cs="Arial"/>
          <w:sz w:val="20"/>
          <w:szCs w:val="20"/>
        </w:rPr>
        <w:t xml:space="preserve">Unlike the NHIN Exchange, the NHIN Direct project does not require the adopting organization to participate in a formal federal on-boarding process, </w:t>
      </w:r>
      <w:r w:rsidR="00E50D2B">
        <w:rPr>
          <w:rFonts w:ascii="Arial" w:hAnsi="Arial" w:cs="Arial"/>
          <w:sz w:val="20"/>
          <w:szCs w:val="20"/>
        </w:rPr>
        <w:t>and hence</w:t>
      </w:r>
      <w:r w:rsidR="00E50D2B">
        <w:rPr>
          <w:rFonts w:ascii="Arial" w:hAnsi="Arial" w:cs="Arial"/>
          <w:sz w:val="20"/>
          <w:szCs w:val="20"/>
        </w:rPr>
        <w:t xml:space="preserve"> </w:t>
      </w:r>
      <w:r>
        <w:rPr>
          <w:rFonts w:ascii="Arial" w:hAnsi="Arial" w:cs="Arial"/>
          <w:sz w:val="20"/>
          <w:szCs w:val="20"/>
        </w:rPr>
        <w:t xml:space="preserve">lowers the barrier for adoption of electronic health records (EHRs). The NHIN Direct standards and services can be implemented by any organization or community with its own governance body and can communicate with other communities using the standards and services without a central governance structure. </w:t>
      </w:r>
    </w:p>
    <w:p w:rsidR="00C06F7F" w:rsidRDefault="00C06F7F" w:rsidP="00C33921">
      <w:pPr>
        <w:pStyle w:val="Heading1"/>
      </w:pPr>
    </w:p>
    <w:p w:rsidR="00C06F7F" w:rsidRPr="00F8446A" w:rsidRDefault="00C06F7F" w:rsidP="00013E92">
      <w:pPr>
        <w:rPr>
          <w:rFonts w:ascii="Arial" w:hAnsi="Arial" w:cs="Arial"/>
          <w:sz w:val="20"/>
          <w:szCs w:val="20"/>
        </w:rPr>
      </w:pPr>
    </w:p>
    <w:p w:rsidR="00C06F7F" w:rsidRDefault="00C06F7F" w:rsidP="00013E92">
      <w:pPr>
        <w:jc w:val="both"/>
        <w:rPr>
          <w:rFonts w:ascii="Arial" w:hAnsi="Arial" w:cs="Arial"/>
          <w:sz w:val="20"/>
          <w:szCs w:val="20"/>
        </w:rPr>
      </w:pPr>
    </w:p>
    <w:p w:rsidR="00C06F7F" w:rsidRDefault="00C06F7F" w:rsidP="00F6314F">
      <w:pPr>
        <w:pStyle w:val="Heading1"/>
        <w:numPr>
          <w:ilvl w:val="0"/>
          <w:numId w:val="32"/>
          <w:numberingChange w:id="45" w:author="David Tao (Siemens)" w:date="2010-07-26T11:38:00Z" w:original="%1:9:0:."/>
        </w:numPr>
      </w:pPr>
      <w:bookmarkStart w:id="46" w:name="_Toc268060951"/>
      <w:r>
        <w:t>Technical Discussion</w:t>
      </w:r>
      <w:bookmarkEnd w:id="46"/>
    </w:p>
    <w:p w:rsidR="00E50D2B" w:rsidRDefault="00E50D2B" w:rsidP="00013E92">
      <w:pPr>
        <w:jc w:val="both"/>
        <w:rPr>
          <w:rFonts w:ascii="Arial" w:hAnsi="Arial" w:cs="Arial"/>
          <w:sz w:val="20"/>
          <w:szCs w:val="20"/>
        </w:rPr>
      </w:pPr>
    </w:p>
    <w:p w:rsidR="00E50D2B" w:rsidRDefault="00E50D2B" w:rsidP="00013E92">
      <w:pPr>
        <w:jc w:val="both"/>
        <w:rPr>
          <w:rFonts w:ascii="Arial" w:hAnsi="Arial" w:cs="Arial"/>
          <w:sz w:val="20"/>
          <w:szCs w:val="20"/>
        </w:rPr>
      </w:pPr>
      <w:r>
        <w:rPr>
          <w:rFonts w:ascii="Arial" w:hAnsi="Arial" w:cs="Arial"/>
          <w:sz w:val="20"/>
          <w:szCs w:val="20"/>
        </w:rPr>
        <w:t>This section discusses the various NHIN Direct specifications, services, and standards. Each of the subsections provides an overview and discuss</w:t>
      </w:r>
      <w:r w:rsidR="005778F0">
        <w:rPr>
          <w:rFonts w:ascii="Arial" w:hAnsi="Arial" w:cs="Arial"/>
          <w:sz w:val="20"/>
          <w:szCs w:val="20"/>
        </w:rPr>
        <w:t>es</w:t>
      </w:r>
      <w:r>
        <w:rPr>
          <w:rFonts w:ascii="Arial" w:hAnsi="Arial" w:cs="Arial"/>
          <w:sz w:val="20"/>
          <w:szCs w:val="20"/>
        </w:rPr>
        <w:t xml:space="preserve"> the key elements that comprise the NHIN Direct specifications.</w:t>
      </w:r>
    </w:p>
    <w:p w:rsidR="00E50D2B" w:rsidRDefault="00E50D2B" w:rsidP="00E50D2B">
      <w:pPr>
        <w:ind w:left="720"/>
        <w:jc w:val="both"/>
        <w:rPr>
          <w:rFonts w:ascii="Arial" w:hAnsi="Arial" w:cs="Arial"/>
          <w:sz w:val="20"/>
          <w:szCs w:val="20"/>
        </w:rPr>
      </w:pPr>
    </w:p>
    <w:p w:rsidR="00C06F7F" w:rsidRPr="005B4D58" w:rsidRDefault="00C06F7F" w:rsidP="008C6679">
      <w:pPr>
        <w:pStyle w:val="Heading2"/>
        <w:numPr>
          <w:ilvl w:val="1"/>
          <w:numId w:val="8"/>
          <w:numberingChange w:id="47" w:author="David Tao (Siemens)" w:date="2010-07-26T11:38:00Z" w:original="%1:9:0:.%2:1:0:"/>
        </w:numPr>
        <w:rPr>
          <w:color w:val="365F91"/>
        </w:rPr>
      </w:pPr>
      <w:bookmarkStart w:id="48" w:name="_Ref267418109"/>
      <w:bookmarkStart w:id="49" w:name="_Toc268060952"/>
      <w:r w:rsidRPr="005B4D58">
        <w:rPr>
          <w:color w:val="365F91"/>
        </w:rPr>
        <w:t xml:space="preserve">NHIN Direct </w:t>
      </w:r>
      <w:bookmarkEnd w:id="48"/>
      <w:r>
        <w:rPr>
          <w:color w:val="365F91"/>
        </w:rPr>
        <w:t>Abstract Model:</w:t>
      </w:r>
      <w:bookmarkEnd w:id="49"/>
    </w:p>
    <w:p w:rsidR="00C06F7F" w:rsidRDefault="00C06F7F" w:rsidP="00013E92">
      <w:pPr>
        <w:jc w:val="both"/>
        <w:rPr>
          <w:rFonts w:ascii="Arial" w:hAnsi="Arial" w:cs="Arial"/>
          <w:sz w:val="20"/>
          <w:szCs w:val="20"/>
        </w:rPr>
      </w:pPr>
    </w:p>
    <w:p w:rsidR="00C06F7F" w:rsidRDefault="00C06F7F" w:rsidP="00013E92">
      <w:pPr>
        <w:jc w:val="both"/>
        <w:rPr>
          <w:rFonts w:ascii="Arial" w:hAnsi="Arial" w:cs="Arial"/>
          <w:sz w:val="20"/>
          <w:szCs w:val="20"/>
        </w:rPr>
      </w:pPr>
      <w:r>
        <w:rPr>
          <w:rFonts w:ascii="Arial" w:hAnsi="Arial" w:cs="Arial"/>
          <w:sz w:val="20"/>
          <w:szCs w:val="20"/>
        </w:rPr>
        <w:t>The NHIN Direct Abstract Model shown in Figure 3 was created from the analysis of the user stories to capture the various NHIN Direct participants and the messages</w:t>
      </w:r>
      <w:r>
        <w:rPr>
          <w:rStyle w:val="FootnoteReference"/>
          <w:rFonts w:ascii="Arial" w:hAnsi="Arial" w:cs="Arial"/>
          <w:sz w:val="20"/>
          <w:szCs w:val="20"/>
        </w:rPr>
        <w:footnoteReference w:id="5"/>
      </w:r>
      <w:r>
        <w:rPr>
          <w:rFonts w:ascii="Arial" w:hAnsi="Arial" w:cs="Arial"/>
          <w:sz w:val="20"/>
          <w:szCs w:val="20"/>
        </w:rPr>
        <w:t xml:space="preserve"> that are exchanged between the participants. This Abstract Model forms the basis of the various NHIN Direct technical specifications and provides a common framework that can be used by the various stakeholders to discuss NHIN Direct standards and services. The terminology and concepts that are associated with the NHIN Direct Abstract Model is defined in the next section. </w:t>
      </w:r>
    </w:p>
    <w:p w:rsidR="00C06F7F" w:rsidRDefault="008E765D" w:rsidP="00013E92">
      <w:pPr>
        <w:jc w:val="both"/>
        <w:rPr>
          <w:rFonts w:ascii="Arial" w:hAnsi="Arial" w:cs="Arial"/>
          <w:color w:val="000000"/>
          <w:sz w:val="20"/>
          <w:szCs w:val="20"/>
        </w:rPr>
      </w:pPr>
      <w:r w:rsidRPr="00C37178">
        <w:rPr>
          <w:rFonts w:ascii="Arial" w:hAnsi="Arial" w:cs="Arial"/>
          <w:noProof/>
          <w:color w:val="000000"/>
          <w:sz w:val="20"/>
          <w:szCs w:val="20"/>
        </w:rPr>
        <w:pict>
          <v:shape id="Picture 4" o:spid="_x0000_i1027" type="#_x0000_t75" alt="NHINDirect-AbstractModel_Example_1_v0.5.jpg" style="width:512pt;height:288.65pt;visibility:visible">
            <v:imagedata r:id="rId18" o:title=""/>
          </v:shape>
        </w:pict>
      </w:r>
    </w:p>
    <w:p w:rsidR="00C06F7F" w:rsidRDefault="00C06F7F" w:rsidP="00013E92">
      <w:pPr>
        <w:jc w:val="both"/>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r>
      <w:r>
        <w:rPr>
          <w:rFonts w:ascii="Arial" w:hAnsi="Arial" w:cs="Arial"/>
          <w:color w:val="000000"/>
          <w:sz w:val="20"/>
          <w:szCs w:val="20"/>
        </w:rPr>
        <w:tab/>
        <w:t>Figure 3: NHIN Direct Abstract Model</w:t>
      </w:r>
    </w:p>
    <w:p w:rsidR="00C06F7F" w:rsidRDefault="00C06F7F" w:rsidP="00013E92">
      <w:pPr>
        <w:jc w:val="both"/>
        <w:rPr>
          <w:rFonts w:ascii="Arial" w:hAnsi="Arial" w:cs="Arial"/>
          <w:sz w:val="20"/>
          <w:szCs w:val="20"/>
        </w:rPr>
      </w:pPr>
    </w:p>
    <w:p w:rsidR="00C06F7F" w:rsidRPr="005B4D58" w:rsidRDefault="00C06F7F" w:rsidP="00013E92">
      <w:pPr>
        <w:pStyle w:val="Heading2"/>
        <w:numPr>
          <w:ilvl w:val="1"/>
          <w:numId w:val="7"/>
          <w:numberingChange w:id="50" w:author="David Tao (Siemens)" w:date="2010-07-26T11:38:00Z" w:original="%1:9:0:.%2:2:0:"/>
        </w:numPr>
        <w:rPr>
          <w:color w:val="365F91"/>
        </w:rPr>
      </w:pPr>
      <w:bookmarkStart w:id="51" w:name="_Toc268060953"/>
      <w:r>
        <w:rPr>
          <w:color w:val="365F91"/>
        </w:rPr>
        <w:t>NHIN Direct Terminology and Concepts:</w:t>
      </w:r>
      <w:bookmarkEnd w:id="51"/>
    </w:p>
    <w:p w:rsidR="00C06F7F" w:rsidRDefault="00C06F7F" w:rsidP="00013E92">
      <w:pPr>
        <w:jc w:val="both"/>
        <w:rPr>
          <w:rFonts w:ascii="Arial" w:hAnsi="Arial" w:cs="Arial"/>
          <w:sz w:val="20"/>
          <w:szCs w:val="20"/>
        </w:rPr>
      </w:pPr>
    </w:p>
    <w:p w:rsidR="00C06F7F" w:rsidRDefault="00C06F7F" w:rsidP="00013E92">
      <w:pPr>
        <w:jc w:val="both"/>
        <w:rPr>
          <w:rFonts w:ascii="Arial" w:hAnsi="Arial" w:cs="Arial"/>
          <w:sz w:val="20"/>
          <w:szCs w:val="20"/>
        </w:rPr>
      </w:pPr>
      <w:r>
        <w:rPr>
          <w:rFonts w:ascii="Arial" w:hAnsi="Arial" w:cs="Arial"/>
          <w:sz w:val="20"/>
          <w:szCs w:val="20"/>
        </w:rPr>
        <w:t>The NHIN Direct Abstract Model is used to define the following concepts which will be used extensively in creating the NHIN Direct standards and services for health information exchange.</w:t>
      </w:r>
    </w:p>
    <w:p w:rsidR="00C06F7F" w:rsidRPr="008E049E" w:rsidRDefault="00C06F7F" w:rsidP="00013E92">
      <w:pPr>
        <w:pStyle w:val="Heading3"/>
        <w:numPr>
          <w:ilvl w:val="2"/>
          <w:numId w:val="7"/>
          <w:numberingChange w:id="52" w:author="David Tao (Siemens)" w:date="2010-07-26T11:38:00Z" w:original="%1:9:0:.%2:2:0:.%3:1:0:"/>
        </w:numPr>
        <w:rPr>
          <w:color w:val="365F91"/>
        </w:rPr>
      </w:pPr>
      <w:bookmarkStart w:id="53" w:name="_Toc268060954"/>
      <w:r w:rsidRPr="0092152F">
        <w:rPr>
          <w:color w:val="365F91"/>
        </w:rPr>
        <w:t>Source</w:t>
      </w:r>
      <w:r>
        <w:rPr>
          <w:color w:val="365F91"/>
        </w:rPr>
        <w:t xml:space="preserve"> and Destination:</w:t>
      </w:r>
      <w:bookmarkEnd w:id="53"/>
    </w:p>
    <w:p w:rsidR="00C06F7F" w:rsidRDefault="00C06F7F" w:rsidP="00013E92">
      <w:pPr>
        <w:jc w:val="both"/>
        <w:rPr>
          <w:rFonts w:ascii="Arial" w:hAnsi="Arial" w:cs="Arial"/>
          <w:sz w:val="20"/>
          <w:szCs w:val="20"/>
        </w:rPr>
      </w:pPr>
      <w:r>
        <w:rPr>
          <w:rFonts w:ascii="Arial" w:hAnsi="Arial" w:cs="Arial"/>
          <w:sz w:val="20"/>
          <w:szCs w:val="20"/>
        </w:rPr>
        <w:t xml:space="preserve">The source and destination are concepts that are used to represent the sender and the receiver of information in an NHIN Direct health information exchange. </w:t>
      </w:r>
    </w:p>
    <w:p w:rsidR="00C06F7F" w:rsidRDefault="00C06F7F" w:rsidP="00013E92">
      <w:pPr>
        <w:jc w:val="both"/>
        <w:rPr>
          <w:rFonts w:ascii="Arial" w:hAnsi="Arial" w:cs="Arial"/>
          <w:sz w:val="20"/>
          <w:szCs w:val="20"/>
        </w:rPr>
      </w:pPr>
      <w:r>
        <w:rPr>
          <w:rFonts w:ascii="Arial" w:hAnsi="Arial" w:cs="Arial"/>
          <w:sz w:val="20"/>
          <w:szCs w:val="20"/>
        </w:rPr>
        <w:t xml:space="preserve">For example consider a provider (say Dr John Doe) is referring a patient to a specialist (say Dr Mary Jane). In this scenario  Dr John Doe would be Source and Dr Mary Jane would be the Destination. </w:t>
      </w:r>
    </w:p>
    <w:p w:rsidR="00C06F7F" w:rsidRPr="00C13476" w:rsidRDefault="00C06F7F" w:rsidP="00013E92">
      <w:pPr>
        <w:pStyle w:val="Heading3"/>
        <w:numPr>
          <w:ilvl w:val="2"/>
          <w:numId w:val="7"/>
          <w:numberingChange w:id="54" w:author="David Tao (Siemens)" w:date="2010-07-26T11:38:00Z" w:original="%1:9:0:.%2:2:0:.%3:2:0:"/>
        </w:numPr>
        <w:rPr>
          <w:color w:val="365F91"/>
        </w:rPr>
      </w:pPr>
      <w:bookmarkStart w:id="55" w:name="_Toc268060955"/>
      <w:r>
        <w:rPr>
          <w:color w:val="365F91"/>
        </w:rPr>
        <w:t>Health Internet Service Provider (HISP)</w:t>
      </w:r>
      <w:r w:rsidRPr="0092152F">
        <w:rPr>
          <w:color w:val="365F91"/>
        </w:rPr>
        <w:t>:</w:t>
      </w:r>
      <w:bookmarkEnd w:id="55"/>
    </w:p>
    <w:p w:rsidR="00C06F7F" w:rsidRDefault="00C06F7F" w:rsidP="00013E92">
      <w:pPr>
        <w:jc w:val="both"/>
        <w:rPr>
          <w:rFonts w:ascii="Arial" w:hAnsi="Arial" w:cs="Arial"/>
          <w:sz w:val="20"/>
          <w:szCs w:val="20"/>
        </w:rPr>
      </w:pPr>
      <w:r>
        <w:rPr>
          <w:rFonts w:ascii="Arial" w:hAnsi="Arial" w:cs="Arial"/>
          <w:sz w:val="20"/>
          <w:szCs w:val="20"/>
        </w:rPr>
        <w:t>The NHIN Direct HISP represents the entity that is responsible for delivering health information messages between senders and receivers over the internet. In the internet world an ISP (Internet Service Provider) provides services that enable people or organization to use in the internet. Similarly a HISP provides services that enable providers or health organizations to exchange health information using the internet.</w:t>
      </w:r>
    </w:p>
    <w:p w:rsidR="00C06F7F" w:rsidRDefault="00C06F7F" w:rsidP="00013E92">
      <w:pPr>
        <w:jc w:val="both"/>
        <w:rPr>
          <w:rFonts w:ascii="Arial" w:hAnsi="Arial" w:cs="Arial"/>
          <w:sz w:val="20"/>
          <w:szCs w:val="20"/>
        </w:rPr>
      </w:pPr>
      <w:r>
        <w:rPr>
          <w:rFonts w:ascii="Arial" w:hAnsi="Arial" w:cs="Arial"/>
          <w:sz w:val="20"/>
          <w:szCs w:val="20"/>
        </w:rPr>
        <w:t xml:space="preserve">Another example is to think of the HISP as being similar to a postal delivery service which is responsible for routing packages between a sender and receiver using various transportation methods like trucks, planes, ships etc. One difference, however, is that a HISP does not have to be a large nationwide organization like the US Postal Service, FedEx, or UPS. It can be a local service like a local Internet Service provider, or can be built into EHR, </w:t>
      </w:r>
    </w:p>
    <w:p w:rsidR="00C06F7F" w:rsidRPr="00C13476" w:rsidRDefault="00C06F7F" w:rsidP="00013E92">
      <w:pPr>
        <w:pStyle w:val="Heading3"/>
        <w:numPr>
          <w:ilvl w:val="2"/>
          <w:numId w:val="7"/>
          <w:numberingChange w:id="56" w:author="David Tao (Siemens)" w:date="2010-07-26T11:38:00Z" w:original="%1:9:0:.%2:2:0:.%3:3:0:"/>
        </w:numPr>
        <w:rPr>
          <w:color w:val="365F91"/>
        </w:rPr>
      </w:pPr>
      <w:bookmarkStart w:id="57" w:name="_Toc268060956"/>
      <w:r>
        <w:rPr>
          <w:color w:val="365F91"/>
        </w:rPr>
        <w:t>NHIN Direct Address:</w:t>
      </w:r>
      <w:bookmarkEnd w:id="57"/>
      <w:r>
        <w:rPr>
          <w:color w:val="365F91"/>
        </w:rPr>
        <w:t xml:space="preserve"> </w:t>
      </w:r>
    </w:p>
    <w:p w:rsidR="00C06F7F" w:rsidRDefault="00C06F7F" w:rsidP="00013E92">
      <w:pPr>
        <w:jc w:val="both"/>
        <w:rPr>
          <w:rFonts w:ascii="Arial" w:hAnsi="Arial" w:cs="Arial"/>
          <w:sz w:val="20"/>
          <w:szCs w:val="20"/>
        </w:rPr>
      </w:pPr>
      <w:r>
        <w:rPr>
          <w:rFonts w:ascii="Arial" w:hAnsi="Arial" w:cs="Arial"/>
          <w:sz w:val="20"/>
          <w:szCs w:val="20"/>
        </w:rPr>
        <w:t xml:space="preserve">The NHIN Direct Address represents a unique source or destination or a HISP. </w:t>
      </w:r>
    </w:p>
    <w:p w:rsidR="00C06F7F" w:rsidRDefault="00C06F7F" w:rsidP="00013E92">
      <w:pPr>
        <w:jc w:val="both"/>
        <w:rPr>
          <w:rFonts w:ascii="Arial" w:hAnsi="Arial" w:cs="Arial"/>
          <w:sz w:val="20"/>
          <w:szCs w:val="20"/>
        </w:rPr>
      </w:pPr>
      <w:r>
        <w:rPr>
          <w:rFonts w:ascii="Arial" w:hAnsi="Arial" w:cs="Arial"/>
          <w:sz w:val="20"/>
          <w:szCs w:val="20"/>
        </w:rPr>
        <w:t>In the real world this is similar to a person having a unique postal address, the post office having a unique name and address.</w:t>
      </w:r>
    </w:p>
    <w:p w:rsidR="00C06F7F" w:rsidRDefault="00C06F7F" w:rsidP="00013E92">
      <w:pPr>
        <w:jc w:val="both"/>
        <w:rPr>
          <w:rFonts w:ascii="Arial" w:hAnsi="Arial" w:cs="Arial"/>
          <w:sz w:val="20"/>
          <w:szCs w:val="20"/>
        </w:rPr>
      </w:pPr>
      <w:r>
        <w:rPr>
          <w:rFonts w:ascii="Arial" w:hAnsi="Arial" w:cs="Arial"/>
          <w:sz w:val="20"/>
          <w:szCs w:val="20"/>
        </w:rPr>
        <w:t>NHIN Direct Address is composed of 2 parts:</w:t>
      </w:r>
    </w:p>
    <w:p w:rsidR="00C06F7F" w:rsidRDefault="00C06F7F" w:rsidP="00013E92">
      <w:pPr>
        <w:ind w:left="720"/>
        <w:jc w:val="both"/>
        <w:rPr>
          <w:rFonts w:ascii="Arial" w:hAnsi="Arial" w:cs="Arial"/>
          <w:sz w:val="20"/>
          <w:szCs w:val="20"/>
        </w:rPr>
      </w:pPr>
      <w:r>
        <w:rPr>
          <w:rFonts w:ascii="Arial" w:hAnsi="Arial" w:cs="Arial"/>
          <w:sz w:val="20"/>
          <w:szCs w:val="20"/>
        </w:rPr>
        <w:t xml:space="preserve">NHIN Direct Address = Health End Point Name + Health Domain Name. </w:t>
      </w:r>
    </w:p>
    <w:p w:rsidR="00C06F7F" w:rsidRDefault="00C06F7F" w:rsidP="00013E92">
      <w:pPr>
        <w:jc w:val="both"/>
        <w:rPr>
          <w:rFonts w:ascii="Arial" w:hAnsi="Arial" w:cs="Arial"/>
          <w:sz w:val="20"/>
          <w:szCs w:val="20"/>
        </w:rPr>
      </w:pPr>
      <w:r>
        <w:rPr>
          <w:rFonts w:ascii="Arial" w:hAnsi="Arial" w:cs="Arial"/>
          <w:sz w:val="20"/>
          <w:szCs w:val="20"/>
        </w:rPr>
        <w:t xml:space="preserve">For example Dr John Doe might have an NHIN Direct Address of </w:t>
      </w:r>
      <w:hyperlink r:id="rId19" w:history="1">
        <w:r w:rsidRPr="004E59C2">
          <w:rPr>
            <w:rStyle w:val="Hyperlink"/>
            <w:rFonts w:ascii="Arial" w:hAnsi="Arial" w:cs="Arial"/>
            <w:sz w:val="20"/>
            <w:szCs w:val="20"/>
          </w:rPr>
          <w:t>john_doe@google.com</w:t>
        </w:r>
      </w:hyperlink>
      <w:r>
        <w:rPr>
          <w:rFonts w:ascii="Arial" w:hAnsi="Arial" w:cs="Arial"/>
          <w:sz w:val="20"/>
          <w:szCs w:val="20"/>
        </w:rPr>
        <w:t xml:space="preserve">, where google.com represents the unique Health Domain Name and john_doe represents a unique Health End Point Name assigned by google.com. </w:t>
      </w:r>
    </w:p>
    <w:p w:rsidR="00C06F7F" w:rsidRDefault="00C06F7F" w:rsidP="00013E92">
      <w:pPr>
        <w:jc w:val="both"/>
        <w:rPr>
          <w:rFonts w:ascii="Arial" w:hAnsi="Arial" w:cs="Arial"/>
          <w:sz w:val="20"/>
          <w:szCs w:val="20"/>
        </w:rPr>
      </w:pPr>
      <w:r>
        <w:rPr>
          <w:rFonts w:ascii="Arial" w:hAnsi="Arial" w:cs="Arial"/>
          <w:sz w:val="20"/>
          <w:szCs w:val="20"/>
        </w:rPr>
        <w:t xml:space="preserve">Note 1: Google.com is the organization that assigns the unique id of john_doe to Dr John Doe after verifying the person’s credentials. </w:t>
      </w:r>
    </w:p>
    <w:p w:rsidR="00C06F7F" w:rsidRDefault="00C06F7F" w:rsidP="00013E92">
      <w:pPr>
        <w:jc w:val="both"/>
        <w:rPr>
          <w:rFonts w:ascii="Arial" w:hAnsi="Arial" w:cs="Arial"/>
          <w:sz w:val="20"/>
          <w:szCs w:val="20"/>
        </w:rPr>
      </w:pPr>
      <w:r>
        <w:rPr>
          <w:rFonts w:ascii="Arial" w:hAnsi="Arial" w:cs="Arial"/>
          <w:sz w:val="20"/>
          <w:szCs w:val="20"/>
        </w:rPr>
        <w:t xml:space="preserve">Note 2: There can be a second Dr John Doe associated with a different domain name such as </w:t>
      </w:r>
      <w:hyperlink r:id="rId20" w:history="1">
        <w:r w:rsidRPr="004E59C2">
          <w:rPr>
            <w:rStyle w:val="Hyperlink"/>
            <w:rFonts w:ascii="Arial" w:hAnsi="Arial" w:cs="Arial"/>
            <w:sz w:val="20"/>
            <w:szCs w:val="20"/>
          </w:rPr>
          <w:t>john_doe@yahoo.com</w:t>
        </w:r>
      </w:hyperlink>
      <w:r>
        <w:rPr>
          <w:rFonts w:ascii="Arial" w:hAnsi="Arial" w:cs="Arial"/>
          <w:sz w:val="20"/>
          <w:szCs w:val="20"/>
        </w:rPr>
        <w:t xml:space="preserve"> and in this case Yahoo.com is the organization assigning the second John Doe a unique end point name. </w:t>
      </w:r>
    </w:p>
    <w:p w:rsidR="00C06F7F" w:rsidRDefault="00C06F7F" w:rsidP="00013E92">
      <w:pPr>
        <w:jc w:val="both"/>
        <w:rPr>
          <w:rFonts w:ascii="Arial" w:hAnsi="Arial" w:cs="Arial"/>
          <w:sz w:val="20"/>
          <w:szCs w:val="20"/>
        </w:rPr>
      </w:pPr>
      <w:r>
        <w:rPr>
          <w:rFonts w:ascii="Arial" w:hAnsi="Arial" w:cs="Arial"/>
          <w:sz w:val="20"/>
          <w:szCs w:val="20"/>
        </w:rPr>
        <w:t xml:space="preserve">Note 3: A single doctor (say Dr Mary Jane) who works with multiple organizations can end up having multiple NHIN Direct Addresses such as </w:t>
      </w:r>
      <w:hyperlink r:id="rId21" w:history="1">
        <w:r w:rsidRPr="004E59C2">
          <w:rPr>
            <w:rStyle w:val="Hyperlink"/>
            <w:rFonts w:ascii="Arial" w:hAnsi="Arial" w:cs="Arial"/>
            <w:sz w:val="20"/>
            <w:szCs w:val="20"/>
          </w:rPr>
          <w:t>mary_jane@yahoo.com</w:t>
        </w:r>
      </w:hyperlink>
      <w:r>
        <w:rPr>
          <w:rFonts w:ascii="Arial" w:hAnsi="Arial" w:cs="Arial"/>
          <w:sz w:val="20"/>
          <w:szCs w:val="20"/>
        </w:rPr>
        <w:t xml:space="preserve"> and </w:t>
      </w:r>
      <w:hyperlink r:id="rId22" w:history="1">
        <w:r w:rsidRPr="004E59C2">
          <w:rPr>
            <w:rStyle w:val="Hyperlink"/>
            <w:rFonts w:ascii="Arial" w:hAnsi="Arial" w:cs="Arial"/>
            <w:sz w:val="20"/>
            <w:szCs w:val="20"/>
          </w:rPr>
          <w:t>mary_jane@google.com</w:t>
        </w:r>
      </w:hyperlink>
      <w:r>
        <w:rPr>
          <w:rFonts w:ascii="Arial" w:hAnsi="Arial" w:cs="Arial"/>
          <w:sz w:val="20"/>
          <w:szCs w:val="20"/>
        </w:rPr>
        <w:t>. The different end points can be used for different purposes.</w:t>
      </w:r>
    </w:p>
    <w:p w:rsidR="00C06F7F" w:rsidRDefault="00C06F7F" w:rsidP="00013E92">
      <w:pPr>
        <w:jc w:val="both"/>
        <w:rPr>
          <w:rFonts w:ascii="Arial" w:hAnsi="Arial" w:cs="Arial"/>
          <w:sz w:val="20"/>
          <w:szCs w:val="20"/>
        </w:rPr>
      </w:pPr>
      <w:r>
        <w:rPr>
          <w:rFonts w:ascii="Arial" w:hAnsi="Arial" w:cs="Arial"/>
          <w:sz w:val="20"/>
          <w:szCs w:val="20"/>
        </w:rPr>
        <w:t xml:space="preserve">In the real world all of the above examples are similar to multiple people having same name but being distinguished by the place where they physically live, or a single person having a personal address to live and a professional address that is used to deliver their professional services. </w:t>
      </w:r>
    </w:p>
    <w:p w:rsidR="00C06F7F" w:rsidRPr="00C13476" w:rsidRDefault="00C06F7F" w:rsidP="00013E92">
      <w:pPr>
        <w:pStyle w:val="Heading3"/>
        <w:numPr>
          <w:ilvl w:val="2"/>
          <w:numId w:val="7"/>
          <w:numberingChange w:id="58" w:author="David Tao (Siemens)" w:date="2010-07-26T11:38:00Z" w:original="%1:9:0:.%2:2:0:.%3:4:0:"/>
        </w:numPr>
        <w:rPr>
          <w:color w:val="365F91"/>
        </w:rPr>
      </w:pPr>
      <w:bookmarkStart w:id="59" w:name="_Toc268060957"/>
      <w:r>
        <w:rPr>
          <w:color w:val="365F91"/>
        </w:rPr>
        <w:t>NHIN Direct Source Edge Protocol:</w:t>
      </w:r>
      <w:bookmarkEnd w:id="59"/>
      <w:r>
        <w:rPr>
          <w:color w:val="365F91"/>
        </w:rPr>
        <w:t xml:space="preserve"> </w:t>
      </w:r>
    </w:p>
    <w:p w:rsidR="00C06F7F" w:rsidRDefault="00C06F7F" w:rsidP="00013E92">
      <w:pPr>
        <w:jc w:val="both"/>
        <w:rPr>
          <w:rFonts w:ascii="Arial" w:hAnsi="Arial" w:cs="Arial"/>
          <w:sz w:val="20"/>
          <w:szCs w:val="20"/>
        </w:rPr>
      </w:pPr>
      <w:r>
        <w:rPr>
          <w:rFonts w:ascii="Arial" w:hAnsi="Arial" w:cs="Arial"/>
          <w:sz w:val="20"/>
          <w:szCs w:val="20"/>
        </w:rPr>
        <w:t xml:space="preserve">The NHIN Direct Source Edge protocol refers to the transport mechanism used to transfer information between the Source and the HISP that is used by the source to send information to the destination. </w:t>
      </w:r>
    </w:p>
    <w:p w:rsidR="00C06F7F" w:rsidRDefault="00C06F7F" w:rsidP="00013E92">
      <w:pPr>
        <w:pStyle w:val="Heading3"/>
        <w:numPr>
          <w:ilvl w:val="2"/>
          <w:numId w:val="7"/>
          <w:numberingChange w:id="60" w:author="David Tao (Siemens)" w:date="2010-07-26T11:38:00Z" w:original="%1:9:0:.%2:2:0:.%3:5:0:"/>
        </w:numPr>
        <w:rPr>
          <w:color w:val="365F91"/>
        </w:rPr>
      </w:pPr>
      <w:bookmarkStart w:id="61" w:name="_Toc268060958"/>
      <w:r>
        <w:rPr>
          <w:color w:val="365F91"/>
        </w:rPr>
        <w:t>NHIN Direct Destination Edge Protocol:</w:t>
      </w:r>
      <w:bookmarkEnd w:id="61"/>
      <w:r>
        <w:rPr>
          <w:color w:val="365F91"/>
        </w:rPr>
        <w:t xml:space="preserve"> </w:t>
      </w:r>
    </w:p>
    <w:p w:rsidR="00C06F7F" w:rsidRPr="00BE42DE" w:rsidRDefault="00C06F7F" w:rsidP="00013E92">
      <w:pPr>
        <w:jc w:val="both"/>
        <w:rPr>
          <w:rFonts w:ascii="Arial" w:hAnsi="Arial" w:cs="Arial"/>
          <w:sz w:val="20"/>
          <w:szCs w:val="20"/>
        </w:rPr>
      </w:pPr>
      <w:r>
        <w:rPr>
          <w:rFonts w:ascii="Arial" w:hAnsi="Arial" w:cs="Arial"/>
          <w:sz w:val="20"/>
          <w:szCs w:val="20"/>
        </w:rPr>
        <w:t xml:space="preserve">The NHIN Direct Destination Edge protocol refers to the transport mechanism used to transfer information between the HISP and the destination belonging to that HISP. </w:t>
      </w:r>
    </w:p>
    <w:p w:rsidR="00C06F7F" w:rsidRPr="00C13476" w:rsidRDefault="00C06F7F" w:rsidP="00013E92">
      <w:pPr>
        <w:pStyle w:val="Heading3"/>
        <w:numPr>
          <w:ilvl w:val="2"/>
          <w:numId w:val="7"/>
          <w:numberingChange w:id="62" w:author="David Tao (Siemens)" w:date="2010-07-26T11:38:00Z" w:original="%1:9:0:.%2:2:0:.%3:6:0:"/>
        </w:numPr>
        <w:rPr>
          <w:color w:val="365F91"/>
        </w:rPr>
      </w:pPr>
      <w:bookmarkStart w:id="63" w:name="_Toc268060959"/>
      <w:r>
        <w:rPr>
          <w:color w:val="365F91"/>
        </w:rPr>
        <w:t>NHIN Direct Backbone Protocol:</w:t>
      </w:r>
      <w:bookmarkEnd w:id="63"/>
      <w:r>
        <w:rPr>
          <w:color w:val="365F91"/>
        </w:rPr>
        <w:t xml:space="preserve"> </w:t>
      </w:r>
    </w:p>
    <w:p w:rsidR="00C06F7F" w:rsidRDefault="00C06F7F" w:rsidP="00013E92">
      <w:pPr>
        <w:jc w:val="both"/>
        <w:rPr>
          <w:rFonts w:ascii="Arial" w:hAnsi="Arial" w:cs="Arial"/>
          <w:sz w:val="20"/>
          <w:szCs w:val="20"/>
        </w:rPr>
      </w:pPr>
      <w:r>
        <w:rPr>
          <w:rFonts w:ascii="Arial" w:hAnsi="Arial" w:cs="Arial"/>
          <w:sz w:val="20"/>
          <w:szCs w:val="20"/>
        </w:rPr>
        <w:t xml:space="preserve">The NHIN Direct Backbone protocol refers to the transport mechanism used to transfer information between the HISPs. </w:t>
      </w:r>
    </w:p>
    <w:p w:rsidR="00C06F7F" w:rsidRDefault="00C06F7F" w:rsidP="00013E92">
      <w:pPr>
        <w:pStyle w:val="Heading3"/>
        <w:numPr>
          <w:ilvl w:val="2"/>
          <w:numId w:val="7"/>
          <w:numberingChange w:id="64" w:author="David Tao (Siemens)" w:date="2010-07-26T11:38:00Z" w:original="%1:9:0:.%2:2:0:.%3:7:0:"/>
        </w:numPr>
        <w:rPr>
          <w:color w:val="365F91"/>
        </w:rPr>
      </w:pPr>
      <w:bookmarkStart w:id="65" w:name="_Toc268060960"/>
      <w:r>
        <w:rPr>
          <w:color w:val="365F91"/>
        </w:rPr>
        <w:t>NHIN Direct Message:</w:t>
      </w:r>
      <w:bookmarkEnd w:id="65"/>
    </w:p>
    <w:p w:rsidR="00C06F7F" w:rsidRPr="002E756B" w:rsidRDefault="00C06F7F" w:rsidP="00013E92">
      <w:pPr>
        <w:jc w:val="both"/>
        <w:rPr>
          <w:rFonts w:ascii="Arial" w:hAnsi="Arial" w:cs="Arial"/>
          <w:sz w:val="20"/>
          <w:szCs w:val="20"/>
        </w:rPr>
      </w:pPr>
      <w:r>
        <w:rPr>
          <w:rFonts w:ascii="Arial" w:hAnsi="Arial" w:cs="Arial"/>
          <w:sz w:val="20"/>
          <w:szCs w:val="20"/>
        </w:rPr>
        <w:t>The NHIN Direct Message refers to the content of the information being transferred from the source to the destination. For example the NHIN Direct Message is similar to a package that is sent from one person to another via the postal service such as a simple post card or a package of materials.</w:t>
      </w:r>
    </w:p>
    <w:p w:rsidR="00C06F7F" w:rsidRPr="00C13476" w:rsidRDefault="00C06F7F" w:rsidP="00013E92">
      <w:pPr>
        <w:pStyle w:val="Heading3"/>
        <w:numPr>
          <w:ilvl w:val="2"/>
          <w:numId w:val="7"/>
          <w:numberingChange w:id="66" w:author="David Tao (Siemens)" w:date="2010-07-26T11:38:00Z" w:original="%1:9:0:.%2:2:0:.%3:8:0:"/>
        </w:numPr>
        <w:rPr>
          <w:color w:val="365F91"/>
        </w:rPr>
      </w:pPr>
      <w:bookmarkStart w:id="67" w:name="_Toc268060961"/>
      <w:r>
        <w:rPr>
          <w:color w:val="365F91"/>
        </w:rPr>
        <w:t>NHIN Direct HISP Address Directory:</w:t>
      </w:r>
      <w:bookmarkEnd w:id="67"/>
    </w:p>
    <w:p w:rsidR="00C06F7F" w:rsidRDefault="00C06F7F" w:rsidP="00013E92">
      <w:pPr>
        <w:jc w:val="both"/>
        <w:rPr>
          <w:rFonts w:ascii="Arial" w:hAnsi="Arial" w:cs="Arial"/>
          <w:sz w:val="20"/>
          <w:szCs w:val="20"/>
        </w:rPr>
      </w:pPr>
      <w:r>
        <w:rPr>
          <w:rFonts w:ascii="Arial" w:hAnsi="Arial" w:cs="Arial"/>
          <w:sz w:val="20"/>
          <w:szCs w:val="20"/>
        </w:rPr>
        <w:t xml:space="preserve">The NHIN Direct HISP Address Directory acts as an authoritative source to identify the address and domain name of a HISP. This is similar to the concept of yellow pages which contains the addresses of various organizations or people. </w:t>
      </w:r>
    </w:p>
    <w:p w:rsidR="00C06F7F" w:rsidRDefault="00C06F7F" w:rsidP="00013E92">
      <w:pPr>
        <w:jc w:val="both"/>
        <w:rPr>
          <w:rFonts w:ascii="Arial" w:hAnsi="Arial" w:cs="Arial"/>
          <w:sz w:val="20"/>
          <w:szCs w:val="20"/>
        </w:rPr>
      </w:pPr>
    </w:p>
    <w:p w:rsidR="00C06F7F" w:rsidRDefault="00C06F7F" w:rsidP="00013E92">
      <w:pPr>
        <w:pStyle w:val="Heading2"/>
        <w:numPr>
          <w:ilvl w:val="1"/>
          <w:numId w:val="7"/>
          <w:numberingChange w:id="68" w:author="David Tao (Siemens)" w:date="2010-07-26T11:38:00Z" w:original="%1:9:0:.%2:3:0:"/>
        </w:numPr>
        <w:rPr>
          <w:color w:val="365F91"/>
        </w:rPr>
      </w:pPr>
      <w:bookmarkStart w:id="69" w:name="_Toc268060962"/>
      <w:r>
        <w:rPr>
          <w:color w:val="365F91"/>
        </w:rPr>
        <w:t>NHIN Direct Protocols and Payload:</w:t>
      </w:r>
      <w:bookmarkEnd w:id="69"/>
    </w:p>
    <w:p w:rsidR="00C06F7F" w:rsidRDefault="00C06F7F" w:rsidP="00013E92">
      <w:pPr>
        <w:jc w:val="both"/>
        <w:rPr>
          <w:rFonts w:ascii="Arial" w:hAnsi="Arial" w:cs="Arial"/>
          <w:sz w:val="20"/>
          <w:szCs w:val="20"/>
        </w:rPr>
      </w:pPr>
    </w:p>
    <w:p w:rsidR="00C06F7F" w:rsidRDefault="00C06F7F" w:rsidP="00013E92">
      <w:pPr>
        <w:jc w:val="both"/>
        <w:rPr>
          <w:rFonts w:ascii="Arial" w:hAnsi="Arial" w:cs="Arial"/>
          <w:sz w:val="20"/>
          <w:szCs w:val="20"/>
        </w:rPr>
      </w:pPr>
      <w:r>
        <w:rPr>
          <w:rFonts w:ascii="Arial" w:hAnsi="Arial" w:cs="Arial"/>
          <w:sz w:val="20"/>
          <w:szCs w:val="20"/>
        </w:rPr>
        <w:t xml:space="preserve">This section provides the recommended technology choices of NHIN Direct to implement the various NHIN Direct standards and services. </w:t>
      </w:r>
    </w:p>
    <w:p w:rsidR="00C06F7F" w:rsidRDefault="00C06F7F" w:rsidP="00013E92">
      <w:pPr>
        <w:pStyle w:val="Heading3"/>
        <w:numPr>
          <w:ilvl w:val="2"/>
          <w:numId w:val="7"/>
          <w:numberingChange w:id="70" w:author="David Tao (Siemens)" w:date="2010-07-26T11:38:00Z" w:original="%1:9:0:.%2:3:0:.%3:1:0:"/>
        </w:numPr>
        <w:rPr>
          <w:color w:val="365F91"/>
        </w:rPr>
      </w:pPr>
      <w:bookmarkStart w:id="71" w:name="_Toc268060963"/>
      <w:r>
        <w:rPr>
          <w:color w:val="365F91"/>
        </w:rPr>
        <w:t>NHIN Direct Backbone Protocol choices</w:t>
      </w:r>
      <w:bookmarkEnd w:id="71"/>
    </w:p>
    <w:p w:rsidR="00212D5A" w:rsidRDefault="00212D5A" w:rsidP="00212D5A">
      <w:pPr>
        <w:jc w:val="both"/>
        <w:rPr>
          <w:rFonts w:ascii="Arial" w:hAnsi="Arial" w:cs="Arial"/>
          <w:sz w:val="20"/>
          <w:szCs w:val="20"/>
        </w:rPr>
      </w:pPr>
    </w:p>
    <w:p w:rsidR="00212D5A" w:rsidRDefault="00212D5A" w:rsidP="00212D5A">
      <w:pPr>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 xml:space="preserve">NHIN Direct transport specifications </w:t>
      </w:r>
      <w:r>
        <w:rPr>
          <w:rFonts w:ascii="Arial" w:hAnsi="Arial" w:cs="Arial"/>
          <w:sz w:val="20"/>
          <w:szCs w:val="20"/>
        </w:rPr>
        <w:t xml:space="preserve">for the backbone protocol </w:t>
      </w:r>
      <w:r>
        <w:rPr>
          <w:rFonts w:ascii="Arial" w:hAnsi="Arial" w:cs="Arial"/>
          <w:sz w:val="20"/>
          <w:szCs w:val="20"/>
        </w:rPr>
        <w:t xml:space="preserve">have two parts:  </w:t>
      </w:r>
    </w:p>
    <w:p w:rsidR="00212D5A" w:rsidRPr="00C33921" w:rsidRDefault="00212D5A" w:rsidP="00212D5A">
      <w:pPr>
        <w:numPr>
          <w:ilvl w:val="0"/>
          <w:numId w:val="35"/>
        </w:numPr>
        <w:spacing w:after="240" w:line="285" w:lineRule="atLeast"/>
        <w:jc w:val="both"/>
        <w:rPr>
          <w:rFonts w:ascii="Arial" w:hAnsi="Arial" w:cs="Arial"/>
          <w:color w:val="000000"/>
          <w:sz w:val="20"/>
          <w:szCs w:val="20"/>
        </w:rPr>
      </w:pPr>
      <w:r w:rsidRPr="00C33921">
        <w:t>A set of specifications based on SMTP providing a common denominator solution encompassing all providers, and intended as a stepping stone to NHIN Exchange</w:t>
      </w:r>
    </w:p>
    <w:p w:rsidR="00212D5A" w:rsidRDefault="00212D5A" w:rsidP="00212D5A">
      <w:pPr>
        <w:numPr>
          <w:ilvl w:val="0"/>
          <w:numId w:val="35"/>
        </w:numPr>
        <w:jc w:val="both"/>
      </w:pPr>
      <w:r w:rsidRPr="00C33921">
        <w:t>A set of specifications based on XDR allowing participants in NHIN Exchange to fulfill the user stories</w:t>
      </w:r>
    </w:p>
    <w:p w:rsidR="00212D5A" w:rsidRDefault="00212D5A" w:rsidP="00212D5A">
      <w:pPr>
        <w:jc w:val="both"/>
      </w:pPr>
      <w:r>
        <w:rPr>
          <w:rStyle w:val="apple-style-span"/>
          <w:rFonts w:ascii="Arial" w:hAnsi="Arial" w:cs="Arial"/>
          <w:color w:val="000000"/>
          <w:sz w:val="20"/>
          <w:szCs w:val="20"/>
        </w:rPr>
        <w:t>In addition, early implementations are expected to provide combination SMTP and modified-XDR HISPs with service discovery to enable native XDR end-to-end transport. To meet policy requirements, XDR will need to be modified to separate address metadata from content metadata.</w:t>
      </w:r>
    </w:p>
    <w:p w:rsidR="00212D5A" w:rsidRPr="00C33921" w:rsidRDefault="00212D5A" w:rsidP="00212D5A">
      <w:pPr>
        <w:jc w:val="both"/>
        <w:rPr>
          <w:rFonts w:ascii="Arial" w:hAnsi="Arial" w:cs="Arial"/>
          <w:sz w:val="20"/>
          <w:szCs w:val="20"/>
        </w:rPr>
      </w:pPr>
      <w:r>
        <w:rPr>
          <w:rFonts w:ascii="Arial" w:hAnsi="Arial" w:cs="Arial"/>
          <w:sz w:val="20"/>
          <w:szCs w:val="20"/>
        </w:rPr>
        <w:t xml:space="preserve">The </w:t>
      </w:r>
      <w:r w:rsidRPr="00C33921">
        <w:rPr>
          <w:rFonts w:ascii="Arial" w:hAnsi="Arial" w:cs="Arial"/>
          <w:sz w:val="20"/>
          <w:szCs w:val="20"/>
        </w:rPr>
        <w:t>specifications rest on the following assumptions:</w:t>
      </w:r>
    </w:p>
    <w:p w:rsidR="00212D5A" w:rsidRPr="00C33921" w:rsidRDefault="00212D5A" w:rsidP="00212D5A">
      <w:pPr>
        <w:numPr>
          <w:ilvl w:val="0"/>
          <w:numId w:val="37"/>
        </w:numPr>
        <w:jc w:val="both"/>
        <w:rPr>
          <w:rFonts w:ascii="Arial" w:hAnsi="Arial" w:cs="Arial"/>
          <w:sz w:val="20"/>
          <w:szCs w:val="20"/>
        </w:rPr>
      </w:pPr>
      <w:r w:rsidRPr="00C33921">
        <w:rPr>
          <w:rFonts w:ascii="Arial" w:hAnsi="Arial" w:cs="Arial"/>
          <w:sz w:val="20"/>
          <w:szCs w:val="20"/>
        </w:rPr>
        <w:t>The sender has fulfilled all legal, regulatory and policy requirements such as consent, authorization, accounting of disclosure, privacy notices, data use restrictions incumbent on the receiver, and the like prior to initiating transport</w:t>
      </w:r>
    </w:p>
    <w:p w:rsidR="00212D5A" w:rsidRPr="00C33921" w:rsidRDefault="00212D5A" w:rsidP="00212D5A">
      <w:pPr>
        <w:numPr>
          <w:ilvl w:val="0"/>
          <w:numId w:val="37"/>
        </w:numPr>
        <w:jc w:val="both"/>
        <w:rPr>
          <w:rFonts w:ascii="Arial" w:hAnsi="Arial" w:cs="Arial"/>
          <w:sz w:val="20"/>
          <w:szCs w:val="20"/>
        </w:rPr>
      </w:pPr>
      <w:r w:rsidRPr="00C33921">
        <w:rPr>
          <w:rFonts w:ascii="Arial" w:hAnsi="Arial" w:cs="Arial"/>
          <w:sz w:val="20"/>
          <w:szCs w:val="20"/>
        </w:rPr>
        <w:t>The sender and receiver have ensured that agents of the sender and receiver (for example, HIO, HISP, intermediary) are authorized to act as such and are authorized to handle PHI according to law and policy.</w:t>
      </w:r>
    </w:p>
    <w:p w:rsidR="00212D5A" w:rsidRDefault="00212D5A" w:rsidP="00212D5A">
      <w:pPr>
        <w:numPr>
          <w:ilvl w:val="0"/>
          <w:numId w:val="37"/>
        </w:numPr>
        <w:jc w:val="both"/>
        <w:rPr>
          <w:rFonts w:ascii="Arial" w:hAnsi="Arial" w:cs="Arial"/>
          <w:sz w:val="20"/>
          <w:szCs w:val="20"/>
        </w:rPr>
      </w:pPr>
      <w:r w:rsidRPr="00C33921">
        <w:rPr>
          <w:rFonts w:ascii="Arial" w:hAnsi="Arial" w:cs="Arial"/>
          <w:sz w:val="20"/>
          <w:szCs w:val="20"/>
        </w:rPr>
        <w:t>Sender intends to send to the receiver and has verified and confirmed the accuracy of receiver's address prior to initiating transport</w:t>
      </w:r>
    </w:p>
    <w:p w:rsidR="00212D5A" w:rsidRDefault="00212D5A" w:rsidP="00212D5A">
      <w:pPr>
        <w:pStyle w:val="Heading3"/>
        <w:rPr>
          <w:color w:val="365F91"/>
        </w:rPr>
      </w:pPr>
    </w:p>
    <w:p w:rsidR="00C06F7F" w:rsidRDefault="00C06F7F" w:rsidP="00013E92">
      <w:pPr>
        <w:pStyle w:val="Heading3"/>
        <w:numPr>
          <w:ilvl w:val="2"/>
          <w:numId w:val="7"/>
          <w:numberingChange w:id="72" w:author="David Tao (Siemens)" w:date="2010-07-26T11:38:00Z" w:original="%1:9:0:.%2:3:0:.%3:2:0:"/>
        </w:numPr>
        <w:rPr>
          <w:color w:val="365F91"/>
        </w:rPr>
      </w:pPr>
      <w:bookmarkStart w:id="73" w:name="_Toc268060964"/>
      <w:r>
        <w:rPr>
          <w:color w:val="365F91"/>
        </w:rPr>
        <w:t>NHIN Direct Edge Protocol choices</w:t>
      </w:r>
      <w:bookmarkEnd w:id="73"/>
    </w:p>
    <w:p w:rsidR="00C06F7F" w:rsidRDefault="00C06F7F" w:rsidP="00013E92">
      <w:pPr>
        <w:pStyle w:val="Heading3"/>
        <w:numPr>
          <w:ilvl w:val="2"/>
          <w:numId w:val="7"/>
          <w:numberingChange w:id="74" w:author="David Tao (Siemens)" w:date="2010-07-26T11:38:00Z" w:original="%1:9:0:.%2:3:0:.%3:3:0:"/>
        </w:numPr>
        <w:rPr>
          <w:color w:val="365F91"/>
        </w:rPr>
      </w:pPr>
      <w:bookmarkStart w:id="75" w:name="_Toc268060965"/>
      <w:r>
        <w:rPr>
          <w:color w:val="365F91"/>
        </w:rPr>
        <w:t>Examples using various protocols</w:t>
      </w:r>
      <w:bookmarkEnd w:id="75"/>
    </w:p>
    <w:p w:rsidR="00C06F7F" w:rsidRPr="00F82758" w:rsidRDefault="00C06F7F" w:rsidP="00013E92">
      <w:pPr>
        <w:pStyle w:val="Heading3"/>
        <w:numPr>
          <w:ilvl w:val="2"/>
          <w:numId w:val="7"/>
          <w:numberingChange w:id="76" w:author="David Tao (Siemens)" w:date="2010-07-26T11:38:00Z" w:original="%1:9:0:.%2:3:0:.%3:4:0:"/>
        </w:numPr>
        <w:rPr>
          <w:color w:val="365F91"/>
        </w:rPr>
      </w:pPr>
      <w:bookmarkStart w:id="77" w:name="_Toc268060966"/>
      <w:r>
        <w:rPr>
          <w:color w:val="365F91"/>
        </w:rPr>
        <w:t>Health Content Container (Multipart MIME Message)</w:t>
      </w:r>
      <w:bookmarkEnd w:id="77"/>
    </w:p>
    <w:p w:rsidR="00C06F7F" w:rsidRPr="00F82758" w:rsidRDefault="00C06F7F" w:rsidP="00013E92">
      <w:pPr>
        <w:pStyle w:val="Heading3"/>
        <w:numPr>
          <w:ilvl w:val="2"/>
          <w:numId w:val="7"/>
          <w:numberingChange w:id="78" w:author="David Tao (Siemens)" w:date="2010-07-26T11:38:00Z" w:original="%1:9:0:.%2:3:0:.%3:5:0:"/>
        </w:numPr>
        <w:rPr>
          <w:color w:val="365F91"/>
        </w:rPr>
      </w:pPr>
      <w:bookmarkStart w:id="79" w:name="_Toc268060967"/>
      <w:r>
        <w:rPr>
          <w:color w:val="365F91"/>
        </w:rPr>
        <w:t>Multipart Mime with XDM payload</w:t>
      </w:r>
      <w:bookmarkEnd w:id="79"/>
    </w:p>
    <w:p w:rsidR="00C06F7F" w:rsidRPr="005B4D58" w:rsidRDefault="00C06F7F" w:rsidP="00013E92">
      <w:pPr>
        <w:pStyle w:val="Heading2"/>
        <w:rPr>
          <w:color w:val="365F91"/>
        </w:rPr>
      </w:pPr>
    </w:p>
    <w:p w:rsidR="00C06F7F" w:rsidRPr="005B4D58" w:rsidRDefault="00C06F7F" w:rsidP="00013E92">
      <w:pPr>
        <w:pStyle w:val="Heading2"/>
        <w:numPr>
          <w:ilvl w:val="1"/>
          <w:numId w:val="7"/>
          <w:numberingChange w:id="80" w:author="David Tao (Siemens)" w:date="2010-07-26T11:38:00Z" w:original="%1:9:0:.%2:4:0:"/>
        </w:numPr>
        <w:rPr>
          <w:color w:val="365F91"/>
        </w:rPr>
      </w:pPr>
      <w:bookmarkStart w:id="81" w:name="_Toc268060968"/>
      <w:r>
        <w:rPr>
          <w:color w:val="365F91"/>
        </w:rPr>
        <w:t>NHIN Direct Security:</w:t>
      </w:r>
      <w:bookmarkEnd w:id="81"/>
      <w:r>
        <w:rPr>
          <w:color w:val="365F91"/>
        </w:rPr>
        <w:t xml:space="preserve"> </w:t>
      </w:r>
    </w:p>
    <w:p w:rsidR="00C06F7F" w:rsidRDefault="00C06F7F" w:rsidP="00013E92">
      <w:pPr>
        <w:jc w:val="both"/>
        <w:rPr>
          <w:rFonts w:ascii="Arial" w:hAnsi="Arial" w:cs="Arial"/>
          <w:sz w:val="20"/>
          <w:szCs w:val="20"/>
        </w:rPr>
      </w:pPr>
      <w:r>
        <w:rPr>
          <w:rFonts w:ascii="Arial" w:hAnsi="Arial" w:cs="Arial"/>
          <w:sz w:val="20"/>
          <w:szCs w:val="20"/>
        </w:rPr>
        <w:t xml:space="preserve">Do we need to discuss both SMTP and XDR security models and protocols ? </w:t>
      </w:r>
    </w:p>
    <w:p w:rsidR="00C06F7F" w:rsidRDefault="00C06F7F" w:rsidP="00013E92">
      <w:pPr>
        <w:jc w:val="both"/>
        <w:rPr>
          <w:rFonts w:ascii="Arial" w:hAnsi="Arial" w:cs="Arial"/>
          <w:sz w:val="20"/>
          <w:szCs w:val="20"/>
        </w:rPr>
      </w:pPr>
      <w:r>
        <w:rPr>
          <w:rFonts w:ascii="Arial" w:hAnsi="Arial" w:cs="Arial"/>
          <w:sz w:val="20"/>
          <w:szCs w:val="20"/>
        </w:rPr>
        <w:t>NHIN D Security Agent is applicable only to the SMTP backbone..</w:t>
      </w:r>
    </w:p>
    <w:p w:rsidR="00C06F7F" w:rsidRDefault="00C06F7F" w:rsidP="00013E92">
      <w:pPr>
        <w:pStyle w:val="Heading3"/>
        <w:numPr>
          <w:ilvl w:val="2"/>
          <w:numId w:val="7"/>
          <w:numberingChange w:id="82" w:author="David Tao (Siemens)" w:date="2010-07-26T11:38:00Z" w:original="%1:9:0:.%2:4:0:.%3:1:0:"/>
        </w:numPr>
        <w:rPr>
          <w:color w:val="365F91"/>
        </w:rPr>
      </w:pPr>
      <w:bookmarkStart w:id="83" w:name="_Toc268060969"/>
      <w:r>
        <w:rPr>
          <w:color w:val="365F91"/>
        </w:rPr>
        <w:t>Goals of the Security Model</w:t>
      </w:r>
      <w:bookmarkEnd w:id="83"/>
    </w:p>
    <w:p w:rsidR="00C06F7F" w:rsidRDefault="00C06F7F" w:rsidP="00013E92">
      <w:pPr>
        <w:pStyle w:val="Heading3"/>
        <w:numPr>
          <w:ilvl w:val="2"/>
          <w:numId w:val="7"/>
          <w:numberingChange w:id="84" w:author="David Tao (Siemens)" w:date="2010-07-26T11:38:00Z" w:original="%1:9:0:.%2:4:0:.%3:2:0:"/>
        </w:numPr>
        <w:rPr>
          <w:color w:val="365F91"/>
        </w:rPr>
      </w:pPr>
      <w:bookmarkStart w:id="85" w:name="_Toc268060970"/>
      <w:r>
        <w:rPr>
          <w:color w:val="365F91"/>
        </w:rPr>
        <w:t>PKI Infrastructure using X.509 certificates</w:t>
      </w:r>
      <w:bookmarkEnd w:id="85"/>
    </w:p>
    <w:p w:rsidR="00C06F7F" w:rsidRDefault="00C06F7F" w:rsidP="00013E92">
      <w:pPr>
        <w:pStyle w:val="Heading3"/>
        <w:numPr>
          <w:ilvl w:val="2"/>
          <w:numId w:val="7"/>
          <w:numberingChange w:id="86" w:author="David Tao (Siemens)" w:date="2010-07-26T11:38:00Z" w:original="%1:9:0:.%2:4:0:.%3:3:0:"/>
        </w:numPr>
        <w:rPr>
          <w:color w:val="365F91"/>
        </w:rPr>
      </w:pPr>
      <w:bookmarkStart w:id="87" w:name="_Toc268060971"/>
      <w:r>
        <w:rPr>
          <w:color w:val="365F91"/>
        </w:rPr>
        <w:t>Certificate Anchors and circles of Trust:</w:t>
      </w:r>
      <w:bookmarkEnd w:id="87"/>
    </w:p>
    <w:p w:rsidR="00C06F7F" w:rsidRDefault="00C06F7F" w:rsidP="00013E92">
      <w:pPr>
        <w:pStyle w:val="Heading3"/>
        <w:numPr>
          <w:ilvl w:val="2"/>
          <w:numId w:val="7"/>
          <w:numberingChange w:id="88" w:author="David Tao (Siemens)" w:date="2010-07-26T11:38:00Z" w:original="%1:9:0:.%2:4:0:.%3:4:0:"/>
        </w:numPr>
        <w:rPr>
          <w:color w:val="365F91"/>
        </w:rPr>
      </w:pPr>
      <w:bookmarkStart w:id="89" w:name="_Toc268060972"/>
      <w:r>
        <w:rPr>
          <w:color w:val="365F91"/>
        </w:rPr>
        <w:t>Sender Verification:</w:t>
      </w:r>
      <w:bookmarkEnd w:id="89"/>
    </w:p>
    <w:p w:rsidR="00C06F7F" w:rsidRPr="00313759" w:rsidRDefault="00C06F7F" w:rsidP="00013E92">
      <w:pPr>
        <w:pStyle w:val="Heading3"/>
        <w:numPr>
          <w:ilvl w:val="2"/>
          <w:numId w:val="7"/>
          <w:numberingChange w:id="90" w:author="David Tao (Siemens)" w:date="2010-07-26T11:38:00Z" w:original="%1:9:0:.%2:4:0:.%3:5:0:"/>
        </w:numPr>
        <w:rPr>
          <w:color w:val="365F91"/>
        </w:rPr>
      </w:pPr>
      <w:bookmarkStart w:id="91" w:name="_Toc268060973"/>
      <w:r>
        <w:rPr>
          <w:color w:val="365F91"/>
        </w:rPr>
        <w:t>Protecting Message content in transit: (S/MIME)</w:t>
      </w:r>
      <w:bookmarkEnd w:id="91"/>
    </w:p>
    <w:p w:rsidR="00C06F7F" w:rsidRDefault="00C06F7F" w:rsidP="00013E92">
      <w:pPr>
        <w:pStyle w:val="Heading3"/>
        <w:numPr>
          <w:ilvl w:val="2"/>
          <w:numId w:val="7"/>
          <w:numberingChange w:id="92" w:author="David Tao (Siemens)" w:date="2010-07-26T11:38:00Z" w:original="%1:9:0:.%2:4:0:.%3:6:0:"/>
        </w:numPr>
        <w:rPr>
          <w:color w:val="365F91"/>
        </w:rPr>
      </w:pPr>
      <w:bookmarkStart w:id="93" w:name="_Toc268060974"/>
      <w:r>
        <w:rPr>
          <w:color w:val="365F91"/>
        </w:rPr>
        <w:t>Certificate Revocation:</w:t>
      </w:r>
      <w:bookmarkEnd w:id="93"/>
    </w:p>
    <w:p w:rsidR="002536E1" w:rsidRPr="002536E1" w:rsidRDefault="002536E1" w:rsidP="002536E1"/>
    <w:p w:rsidR="002536E1" w:rsidRPr="002536E1" w:rsidRDefault="002536E1" w:rsidP="002536E1">
      <w:pPr>
        <w:pStyle w:val="Heading2"/>
        <w:numPr>
          <w:ilvl w:val="1"/>
          <w:numId w:val="7"/>
        </w:numPr>
        <w:rPr>
          <w:color w:val="365F91"/>
        </w:rPr>
      </w:pPr>
      <w:bookmarkStart w:id="94" w:name="_Toc268060975"/>
      <w:r>
        <w:rPr>
          <w:color w:val="365F91"/>
        </w:rPr>
        <w:t>NHIN Direct Reference Implementation:</w:t>
      </w:r>
      <w:bookmarkEnd w:id="94"/>
      <w:r>
        <w:rPr>
          <w:color w:val="365F91"/>
        </w:rPr>
        <w:t xml:space="preserve"> </w:t>
      </w:r>
    </w:p>
    <w:p w:rsidR="00C06F7F" w:rsidRDefault="00C06F7F" w:rsidP="00F6314F">
      <w:pPr>
        <w:pStyle w:val="Heading1"/>
        <w:numPr>
          <w:ilvl w:val="0"/>
          <w:numId w:val="32"/>
          <w:numberingChange w:id="95" w:author="David Tao (Siemens)" w:date="2010-07-26T11:38:00Z" w:original="%1:10:0:."/>
        </w:numPr>
      </w:pPr>
      <w:bookmarkStart w:id="96" w:name="_Toc268060976"/>
      <w:r>
        <w:t>Glossary, References and Other Links:</w:t>
      </w:r>
      <w:bookmarkEnd w:id="96"/>
    </w:p>
    <w:p w:rsidR="00C06F7F" w:rsidRDefault="00C06F7F" w:rsidP="00013E92">
      <w:pPr>
        <w:jc w:val="both"/>
        <w:rPr>
          <w:rFonts w:ascii="Arial" w:hAnsi="Arial" w:cs="Arial"/>
          <w:sz w:val="20"/>
          <w:szCs w:val="20"/>
        </w:rPr>
      </w:pPr>
    </w:p>
    <w:p w:rsidR="00C06F7F" w:rsidRDefault="00C06F7F" w:rsidP="00013E92">
      <w:pPr>
        <w:jc w:val="both"/>
        <w:rPr>
          <w:rFonts w:ascii="Arial" w:hAnsi="Arial" w:cs="Arial"/>
          <w:sz w:val="20"/>
          <w:szCs w:val="20"/>
        </w:rPr>
      </w:pPr>
      <w:r>
        <w:rPr>
          <w:rFonts w:ascii="Arial" w:hAnsi="Arial" w:cs="Arial"/>
          <w:sz w:val="20"/>
          <w:szCs w:val="20"/>
        </w:rPr>
        <w:t xml:space="preserve">Standards: </w:t>
      </w:r>
    </w:p>
    <w:p w:rsidR="00C06F7F" w:rsidRDefault="00C06F7F" w:rsidP="00013E92">
      <w:pPr>
        <w:jc w:val="both"/>
        <w:rPr>
          <w:rFonts w:ascii="Arial" w:hAnsi="Arial" w:cs="Arial"/>
          <w:sz w:val="20"/>
          <w:szCs w:val="20"/>
        </w:rPr>
      </w:pPr>
      <w:r>
        <w:rPr>
          <w:rFonts w:ascii="Arial" w:hAnsi="Arial" w:cs="Arial"/>
          <w:sz w:val="20"/>
          <w:szCs w:val="20"/>
        </w:rPr>
        <w:t>The section contains a list of all the standards that are applicable to the various NHIN Direct concepts, standards and services.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788"/>
        <w:gridCol w:w="4788"/>
      </w:tblGrid>
      <w:tr w:rsidR="00C06F7F" w:rsidRPr="00C33CB9">
        <w:tc>
          <w:tcPr>
            <w:tcW w:w="4788" w:type="dxa"/>
            <w:shd w:val="clear" w:color="auto" w:fill="BFBFBF"/>
          </w:tcPr>
          <w:p w:rsidR="00C06F7F" w:rsidRPr="00C33CB9" w:rsidRDefault="00C06F7F" w:rsidP="00013E92">
            <w:pPr>
              <w:jc w:val="center"/>
              <w:rPr>
                <w:rFonts w:ascii="Arial" w:hAnsi="Arial" w:cs="Arial"/>
                <w:b/>
                <w:sz w:val="20"/>
                <w:szCs w:val="20"/>
              </w:rPr>
            </w:pPr>
            <w:r w:rsidRPr="00C33CB9">
              <w:rPr>
                <w:rFonts w:ascii="Arial" w:hAnsi="Arial" w:cs="Arial"/>
                <w:b/>
                <w:sz w:val="20"/>
                <w:szCs w:val="20"/>
              </w:rPr>
              <w:t>NHIN Direct Concept</w:t>
            </w:r>
          </w:p>
        </w:tc>
        <w:tc>
          <w:tcPr>
            <w:tcW w:w="4788" w:type="dxa"/>
            <w:shd w:val="clear" w:color="auto" w:fill="BFBFBF"/>
          </w:tcPr>
          <w:p w:rsidR="00C06F7F" w:rsidRPr="00C33CB9" w:rsidRDefault="00C06F7F" w:rsidP="00013E92">
            <w:pPr>
              <w:jc w:val="center"/>
              <w:rPr>
                <w:rFonts w:ascii="Arial" w:hAnsi="Arial" w:cs="Arial"/>
                <w:b/>
                <w:sz w:val="20"/>
                <w:szCs w:val="20"/>
              </w:rPr>
            </w:pPr>
            <w:r w:rsidRPr="00C33CB9">
              <w:rPr>
                <w:rFonts w:ascii="Arial" w:hAnsi="Arial" w:cs="Arial"/>
                <w:b/>
                <w:sz w:val="20"/>
                <w:szCs w:val="20"/>
              </w:rPr>
              <w:t>Standards Applicable</w:t>
            </w:r>
          </w:p>
        </w:tc>
      </w:tr>
      <w:tr w:rsidR="00C06F7F" w:rsidRPr="00C33CB9">
        <w:tc>
          <w:tcPr>
            <w:tcW w:w="4788" w:type="dxa"/>
          </w:tcPr>
          <w:p w:rsidR="00C06F7F" w:rsidRPr="00C33CB9" w:rsidRDefault="00C06F7F" w:rsidP="00013E92">
            <w:pPr>
              <w:jc w:val="both"/>
              <w:rPr>
                <w:rFonts w:ascii="Arial" w:hAnsi="Arial" w:cs="Arial"/>
                <w:sz w:val="20"/>
                <w:szCs w:val="20"/>
              </w:rPr>
            </w:pPr>
            <w:r w:rsidRPr="00C33CB9">
              <w:rPr>
                <w:rFonts w:ascii="Arial" w:hAnsi="Arial" w:cs="Arial"/>
                <w:sz w:val="20"/>
                <w:szCs w:val="20"/>
              </w:rPr>
              <w:t>Requirements definition</w:t>
            </w:r>
          </w:p>
        </w:tc>
        <w:tc>
          <w:tcPr>
            <w:tcW w:w="4788" w:type="dxa"/>
          </w:tcPr>
          <w:p w:rsidR="00C06F7F" w:rsidRPr="00C33CB9" w:rsidRDefault="00C06F7F" w:rsidP="00013E92">
            <w:pPr>
              <w:jc w:val="both"/>
              <w:rPr>
                <w:rFonts w:ascii="Arial" w:hAnsi="Arial" w:cs="Arial"/>
                <w:sz w:val="20"/>
                <w:szCs w:val="20"/>
              </w:rPr>
            </w:pPr>
            <w:r w:rsidRPr="00C33CB9">
              <w:rPr>
                <w:rFonts w:ascii="Arial" w:hAnsi="Arial" w:cs="Arial"/>
                <w:sz w:val="20"/>
                <w:szCs w:val="20"/>
              </w:rPr>
              <w:t>RFC 2119</w:t>
            </w:r>
          </w:p>
        </w:tc>
      </w:tr>
      <w:tr w:rsidR="00C06F7F" w:rsidRPr="00C33CB9">
        <w:tc>
          <w:tcPr>
            <w:tcW w:w="4788" w:type="dxa"/>
          </w:tcPr>
          <w:p w:rsidR="00C06F7F" w:rsidRPr="00C33CB9" w:rsidRDefault="00C06F7F" w:rsidP="00013E92">
            <w:pPr>
              <w:jc w:val="both"/>
              <w:rPr>
                <w:rFonts w:ascii="Arial" w:hAnsi="Arial" w:cs="Arial"/>
                <w:sz w:val="20"/>
                <w:szCs w:val="20"/>
              </w:rPr>
            </w:pPr>
            <w:r w:rsidRPr="00C33CB9">
              <w:rPr>
                <w:rFonts w:ascii="Arial" w:hAnsi="Arial" w:cs="Arial"/>
                <w:sz w:val="20"/>
                <w:szCs w:val="20"/>
              </w:rPr>
              <w:t>Health Domain Name Format</w:t>
            </w:r>
          </w:p>
        </w:tc>
        <w:tc>
          <w:tcPr>
            <w:tcW w:w="4788" w:type="dxa"/>
          </w:tcPr>
          <w:p w:rsidR="00C06F7F" w:rsidRPr="00C33CB9" w:rsidRDefault="00C06F7F" w:rsidP="00013E92">
            <w:pPr>
              <w:jc w:val="both"/>
              <w:rPr>
                <w:rFonts w:ascii="Arial" w:hAnsi="Arial" w:cs="Arial"/>
                <w:sz w:val="20"/>
                <w:szCs w:val="20"/>
              </w:rPr>
            </w:pPr>
            <w:r w:rsidRPr="00C33CB9">
              <w:rPr>
                <w:rFonts w:ascii="Arial" w:hAnsi="Arial" w:cs="Arial"/>
                <w:sz w:val="20"/>
                <w:szCs w:val="20"/>
              </w:rPr>
              <w:t>RFC 1034</w:t>
            </w:r>
          </w:p>
        </w:tc>
      </w:tr>
      <w:tr w:rsidR="00C06F7F" w:rsidRPr="00C33CB9">
        <w:tc>
          <w:tcPr>
            <w:tcW w:w="4788" w:type="dxa"/>
          </w:tcPr>
          <w:p w:rsidR="00C06F7F" w:rsidRPr="00C33CB9" w:rsidRDefault="00C06F7F" w:rsidP="00013E92">
            <w:pPr>
              <w:jc w:val="both"/>
              <w:rPr>
                <w:rFonts w:ascii="Arial" w:hAnsi="Arial" w:cs="Arial"/>
                <w:sz w:val="20"/>
                <w:szCs w:val="20"/>
              </w:rPr>
            </w:pPr>
            <w:r w:rsidRPr="00C33CB9">
              <w:rPr>
                <w:rFonts w:ascii="Arial" w:hAnsi="Arial" w:cs="Arial"/>
                <w:sz w:val="20"/>
                <w:szCs w:val="20"/>
              </w:rPr>
              <w:t xml:space="preserve">Health Endpoint Name Format </w:t>
            </w:r>
          </w:p>
        </w:tc>
        <w:tc>
          <w:tcPr>
            <w:tcW w:w="4788" w:type="dxa"/>
          </w:tcPr>
          <w:p w:rsidR="00C06F7F" w:rsidRPr="00C33CB9" w:rsidRDefault="00C06F7F" w:rsidP="00013E92">
            <w:pPr>
              <w:jc w:val="both"/>
              <w:rPr>
                <w:rFonts w:ascii="Arial" w:hAnsi="Arial" w:cs="Arial"/>
                <w:sz w:val="20"/>
                <w:szCs w:val="20"/>
              </w:rPr>
            </w:pPr>
            <w:r w:rsidRPr="00C33CB9">
              <w:rPr>
                <w:rFonts w:ascii="Arial" w:hAnsi="Arial" w:cs="Arial"/>
                <w:sz w:val="20"/>
                <w:szCs w:val="20"/>
              </w:rPr>
              <w:t>RFC 5322</w:t>
            </w:r>
          </w:p>
        </w:tc>
      </w:tr>
      <w:tr w:rsidR="00C06F7F" w:rsidRPr="00C33CB9">
        <w:tc>
          <w:tcPr>
            <w:tcW w:w="4788" w:type="dxa"/>
          </w:tcPr>
          <w:p w:rsidR="00C06F7F" w:rsidRPr="00C33CB9" w:rsidRDefault="00C06F7F" w:rsidP="00013E92">
            <w:pPr>
              <w:jc w:val="both"/>
              <w:rPr>
                <w:rFonts w:ascii="Arial" w:hAnsi="Arial" w:cs="Arial"/>
                <w:sz w:val="20"/>
                <w:szCs w:val="20"/>
              </w:rPr>
            </w:pPr>
            <w:r w:rsidRPr="00C33CB9">
              <w:rPr>
                <w:rFonts w:ascii="Arial" w:hAnsi="Arial" w:cs="Arial"/>
                <w:sz w:val="20"/>
                <w:szCs w:val="20"/>
              </w:rPr>
              <w:t xml:space="preserve">Health Content Container </w:t>
            </w:r>
          </w:p>
        </w:tc>
        <w:tc>
          <w:tcPr>
            <w:tcW w:w="4788" w:type="dxa"/>
          </w:tcPr>
          <w:p w:rsidR="00C06F7F" w:rsidRPr="00C33CB9" w:rsidRDefault="00C06F7F" w:rsidP="00013E92">
            <w:pPr>
              <w:jc w:val="both"/>
              <w:rPr>
                <w:rFonts w:ascii="Arial" w:hAnsi="Arial" w:cs="Arial"/>
                <w:sz w:val="20"/>
                <w:szCs w:val="20"/>
              </w:rPr>
            </w:pPr>
            <w:r w:rsidRPr="00C33CB9">
              <w:rPr>
                <w:rFonts w:ascii="Arial" w:hAnsi="Arial" w:cs="Arial"/>
                <w:sz w:val="20"/>
                <w:szCs w:val="20"/>
              </w:rPr>
              <w:t>RFC 2045, RFC 2046, RFC 2387</w:t>
            </w:r>
            <w:r w:rsidR="00E56269">
              <w:rPr>
                <w:rFonts w:ascii="Arial" w:hAnsi="Arial" w:cs="Arial"/>
                <w:sz w:val="20"/>
                <w:szCs w:val="20"/>
              </w:rPr>
              <w:t xml:space="preserve"> (MIME)</w:t>
            </w:r>
          </w:p>
        </w:tc>
      </w:tr>
      <w:tr w:rsidR="00C06F7F" w:rsidRPr="00C33CB9">
        <w:tc>
          <w:tcPr>
            <w:tcW w:w="4788" w:type="dxa"/>
          </w:tcPr>
          <w:p w:rsidR="00C06F7F" w:rsidRPr="00C33CB9" w:rsidRDefault="00E56269" w:rsidP="00013E92">
            <w:pPr>
              <w:jc w:val="both"/>
              <w:rPr>
                <w:rFonts w:ascii="Arial" w:hAnsi="Arial" w:cs="Arial"/>
                <w:sz w:val="20"/>
                <w:szCs w:val="20"/>
              </w:rPr>
            </w:pPr>
            <w:r>
              <w:rPr>
                <w:rFonts w:ascii="Arial" w:hAnsi="Arial" w:cs="Arial"/>
                <w:sz w:val="20"/>
                <w:szCs w:val="20"/>
              </w:rPr>
              <w:t>Securing the Content in NHIN Direct Messages</w:t>
            </w:r>
          </w:p>
        </w:tc>
        <w:tc>
          <w:tcPr>
            <w:tcW w:w="4788" w:type="dxa"/>
          </w:tcPr>
          <w:p w:rsidR="00C06F7F" w:rsidRPr="00C33CB9" w:rsidRDefault="00C06F7F" w:rsidP="00013E92">
            <w:pPr>
              <w:jc w:val="both"/>
              <w:rPr>
                <w:rFonts w:ascii="Arial" w:hAnsi="Arial" w:cs="Arial"/>
                <w:sz w:val="20"/>
                <w:szCs w:val="20"/>
              </w:rPr>
            </w:pPr>
            <w:r w:rsidRPr="00C33CB9">
              <w:rPr>
                <w:rFonts w:ascii="Arial" w:hAnsi="Arial" w:cs="Arial"/>
                <w:sz w:val="20"/>
                <w:szCs w:val="20"/>
              </w:rPr>
              <w:t xml:space="preserve">RFC 1847, </w:t>
            </w:r>
            <w:r w:rsidR="00E56269">
              <w:rPr>
                <w:rFonts w:ascii="Arial" w:hAnsi="Arial" w:cs="Arial"/>
                <w:sz w:val="20"/>
                <w:szCs w:val="20"/>
              </w:rPr>
              <w:t>(S/MIME)</w:t>
            </w:r>
          </w:p>
        </w:tc>
      </w:tr>
      <w:tr w:rsidR="00C06F7F" w:rsidRPr="00C33CB9">
        <w:tc>
          <w:tcPr>
            <w:tcW w:w="4788" w:type="dxa"/>
          </w:tcPr>
          <w:p w:rsidR="00C06F7F" w:rsidRPr="00C33CB9" w:rsidRDefault="00C06F7F" w:rsidP="00777E5B">
            <w:pPr>
              <w:jc w:val="both"/>
              <w:rPr>
                <w:rFonts w:ascii="Arial" w:hAnsi="Arial" w:cs="Arial"/>
                <w:sz w:val="20"/>
                <w:szCs w:val="20"/>
              </w:rPr>
            </w:pPr>
            <w:r>
              <w:rPr>
                <w:rFonts w:ascii="Arial" w:hAnsi="Arial" w:cs="Arial"/>
                <w:sz w:val="20"/>
                <w:szCs w:val="20"/>
              </w:rPr>
              <w:t xml:space="preserve">Secure Point-to-point communication </w:t>
            </w:r>
            <w:r w:rsidR="00E56269">
              <w:rPr>
                <w:rFonts w:ascii="Arial" w:hAnsi="Arial" w:cs="Arial"/>
                <w:sz w:val="20"/>
                <w:szCs w:val="20"/>
              </w:rPr>
              <w:t>transport</w:t>
            </w:r>
          </w:p>
        </w:tc>
        <w:tc>
          <w:tcPr>
            <w:tcW w:w="4788" w:type="dxa"/>
          </w:tcPr>
          <w:p w:rsidR="00C06F7F" w:rsidRDefault="00C06F7F" w:rsidP="00013E92">
            <w:pPr>
              <w:jc w:val="both"/>
              <w:rPr>
                <w:rFonts w:ascii="Arial" w:hAnsi="Arial" w:cs="Arial"/>
                <w:sz w:val="20"/>
                <w:szCs w:val="20"/>
              </w:rPr>
            </w:pPr>
            <w:r>
              <w:rPr>
                <w:rFonts w:ascii="Arial" w:hAnsi="Arial" w:cs="Arial"/>
                <w:sz w:val="20"/>
                <w:szCs w:val="20"/>
              </w:rPr>
              <w:t>SMTP</w:t>
            </w:r>
          </w:p>
          <w:p w:rsidR="00C06F7F" w:rsidRPr="00C33CB9" w:rsidRDefault="00E56269" w:rsidP="00013E92">
            <w:pPr>
              <w:jc w:val="both"/>
              <w:rPr>
                <w:rFonts w:ascii="Arial" w:hAnsi="Arial" w:cs="Arial"/>
                <w:sz w:val="20"/>
                <w:szCs w:val="20"/>
              </w:rPr>
            </w:pPr>
            <w:r>
              <w:rPr>
                <w:rFonts w:ascii="Arial" w:hAnsi="Arial" w:cs="Arial"/>
                <w:sz w:val="20"/>
                <w:szCs w:val="20"/>
              </w:rPr>
              <w:t xml:space="preserve">SOAP transport governed by </w:t>
            </w:r>
            <w:r w:rsidR="00C06F7F">
              <w:rPr>
                <w:rFonts w:ascii="Arial" w:hAnsi="Arial" w:cs="Arial"/>
                <w:sz w:val="20"/>
                <w:szCs w:val="20"/>
              </w:rPr>
              <w:t>IHE XDR</w:t>
            </w:r>
            <w:r>
              <w:rPr>
                <w:rFonts w:ascii="Arial" w:hAnsi="Arial" w:cs="Arial"/>
                <w:sz w:val="20"/>
                <w:szCs w:val="20"/>
              </w:rPr>
              <w:t xml:space="preserve"> and</w:t>
            </w:r>
            <w:r w:rsidR="00C06F7F">
              <w:rPr>
                <w:rFonts w:ascii="Arial" w:hAnsi="Arial" w:cs="Arial"/>
                <w:sz w:val="20"/>
                <w:szCs w:val="20"/>
              </w:rPr>
              <w:t xml:space="preserve"> XDD</w:t>
            </w:r>
            <w:r>
              <w:rPr>
                <w:rFonts w:ascii="Arial" w:hAnsi="Arial" w:cs="Arial"/>
                <w:sz w:val="20"/>
                <w:szCs w:val="20"/>
              </w:rPr>
              <w:t xml:space="preserve"> profiles</w:t>
            </w:r>
          </w:p>
        </w:tc>
      </w:tr>
    </w:tbl>
    <w:p w:rsidR="00C06F7F" w:rsidRDefault="00C06F7F" w:rsidP="00013E92">
      <w:pPr>
        <w:jc w:val="both"/>
        <w:rPr>
          <w:rFonts w:ascii="Arial" w:hAnsi="Arial" w:cs="Arial"/>
          <w:sz w:val="20"/>
          <w:szCs w:val="20"/>
        </w:rPr>
      </w:pPr>
    </w:p>
    <w:p w:rsidR="00C06F7F" w:rsidRDefault="00C06F7F" w:rsidP="00FC5A1A">
      <w:pPr>
        <w:pStyle w:val="Heading2"/>
      </w:pPr>
      <w:bookmarkStart w:id="97" w:name="_Toc268060977"/>
      <w:r>
        <w:t>Index of Acronyms</w:t>
      </w:r>
      <w:bookmarkEnd w:id="97"/>
    </w:p>
    <w:p w:rsidR="00C06F7F" w:rsidRDefault="00C06F7F" w:rsidP="00751151">
      <w:pPr>
        <w:spacing w:line="240" w:lineRule="auto"/>
        <w:jc w:val="both"/>
        <w:rPr>
          <w:rFonts w:ascii="Arial" w:hAnsi="Arial" w:cs="Arial"/>
          <w:sz w:val="20"/>
          <w:szCs w:val="20"/>
        </w:rPr>
      </w:pPr>
      <w:r>
        <w:rPr>
          <w:rFonts w:ascii="Arial" w:hAnsi="Arial" w:cs="Arial"/>
          <w:sz w:val="20"/>
          <w:szCs w:val="20"/>
        </w:rPr>
        <w:t>ASTM</w:t>
      </w:r>
    </w:p>
    <w:p w:rsidR="00C06F7F" w:rsidRDefault="00C06F7F" w:rsidP="00751151">
      <w:pPr>
        <w:spacing w:line="240" w:lineRule="auto"/>
        <w:jc w:val="both"/>
        <w:rPr>
          <w:rFonts w:ascii="Arial" w:hAnsi="Arial" w:cs="Arial"/>
          <w:sz w:val="20"/>
          <w:szCs w:val="20"/>
        </w:rPr>
      </w:pPr>
      <w:r>
        <w:rPr>
          <w:rFonts w:ascii="Arial" w:hAnsi="Arial" w:cs="Arial"/>
          <w:sz w:val="20"/>
          <w:szCs w:val="20"/>
        </w:rPr>
        <w:t>CMS</w:t>
      </w:r>
    </w:p>
    <w:p w:rsidR="00C06F7F" w:rsidRDefault="00C06F7F" w:rsidP="00751151">
      <w:pPr>
        <w:spacing w:line="240" w:lineRule="auto"/>
        <w:jc w:val="both"/>
        <w:rPr>
          <w:rFonts w:ascii="Arial" w:hAnsi="Arial" w:cs="Arial"/>
          <w:sz w:val="20"/>
          <w:szCs w:val="20"/>
        </w:rPr>
      </w:pPr>
      <w:r>
        <w:rPr>
          <w:rFonts w:ascii="Arial" w:hAnsi="Arial" w:cs="Arial"/>
          <w:sz w:val="20"/>
          <w:szCs w:val="20"/>
        </w:rPr>
        <w:t>DURSA</w:t>
      </w:r>
    </w:p>
    <w:p w:rsidR="00C06F7F" w:rsidRDefault="00C06F7F" w:rsidP="00751151">
      <w:pPr>
        <w:spacing w:line="240" w:lineRule="auto"/>
        <w:jc w:val="both"/>
        <w:rPr>
          <w:rFonts w:ascii="Arial" w:hAnsi="Arial" w:cs="Arial"/>
          <w:sz w:val="20"/>
          <w:szCs w:val="20"/>
        </w:rPr>
      </w:pPr>
      <w:r>
        <w:rPr>
          <w:rFonts w:ascii="Arial" w:hAnsi="Arial" w:cs="Arial"/>
          <w:sz w:val="20"/>
          <w:szCs w:val="20"/>
        </w:rPr>
        <w:t>EHR</w:t>
      </w:r>
    </w:p>
    <w:p w:rsidR="00C06F7F" w:rsidRDefault="00C06F7F" w:rsidP="00751151">
      <w:pPr>
        <w:spacing w:line="240" w:lineRule="auto"/>
        <w:jc w:val="both"/>
        <w:rPr>
          <w:rFonts w:ascii="Arial" w:hAnsi="Arial" w:cs="Arial"/>
          <w:sz w:val="20"/>
          <w:szCs w:val="20"/>
        </w:rPr>
      </w:pPr>
      <w:r>
        <w:rPr>
          <w:rFonts w:ascii="Arial" w:hAnsi="Arial" w:cs="Arial"/>
          <w:sz w:val="20"/>
          <w:szCs w:val="20"/>
        </w:rPr>
        <w:t>HIE</w:t>
      </w:r>
    </w:p>
    <w:p w:rsidR="00C06F7F" w:rsidRDefault="00C06F7F" w:rsidP="00751151">
      <w:pPr>
        <w:spacing w:line="240" w:lineRule="auto"/>
        <w:jc w:val="both"/>
        <w:rPr>
          <w:rFonts w:ascii="Arial" w:hAnsi="Arial" w:cs="Arial"/>
          <w:sz w:val="20"/>
          <w:szCs w:val="20"/>
        </w:rPr>
      </w:pPr>
      <w:r>
        <w:rPr>
          <w:rFonts w:ascii="Arial" w:hAnsi="Arial" w:cs="Arial"/>
          <w:sz w:val="20"/>
          <w:szCs w:val="20"/>
        </w:rPr>
        <w:t>HIO</w:t>
      </w:r>
    </w:p>
    <w:p w:rsidR="00C06F7F" w:rsidRDefault="00C06F7F" w:rsidP="00751151">
      <w:pPr>
        <w:spacing w:line="240" w:lineRule="auto"/>
        <w:jc w:val="both"/>
        <w:rPr>
          <w:rFonts w:ascii="Arial" w:hAnsi="Arial" w:cs="Arial"/>
          <w:sz w:val="20"/>
          <w:szCs w:val="20"/>
        </w:rPr>
      </w:pPr>
      <w:r>
        <w:rPr>
          <w:rFonts w:ascii="Arial" w:hAnsi="Arial" w:cs="Arial"/>
          <w:sz w:val="20"/>
          <w:szCs w:val="20"/>
        </w:rPr>
        <w:t>HIT</w:t>
      </w:r>
    </w:p>
    <w:p w:rsidR="00C06F7F" w:rsidRDefault="00C06F7F" w:rsidP="00751151">
      <w:pPr>
        <w:spacing w:line="240" w:lineRule="auto"/>
        <w:jc w:val="both"/>
        <w:rPr>
          <w:rFonts w:ascii="Arial" w:hAnsi="Arial" w:cs="Arial"/>
          <w:sz w:val="20"/>
          <w:szCs w:val="20"/>
        </w:rPr>
      </w:pPr>
      <w:r>
        <w:rPr>
          <w:rFonts w:ascii="Arial" w:hAnsi="Arial" w:cs="Arial"/>
          <w:sz w:val="20"/>
          <w:szCs w:val="20"/>
        </w:rPr>
        <w:t>HISP</w:t>
      </w:r>
    </w:p>
    <w:p w:rsidR="00C06F7F" w:rsidRDefault="00C06F7F" w:rsidP="00751151">
      <w:pPr>
        <w:spacing w:line="240" w:lineRule="auto"/>
        <w:jc w:val="both"/>
        <w:rPr>
          <w:rFonts w:ascii="Arial" w:hAnsi="Arial" w:cs="Arial"/>
          <w:sz w:val="20"/>
          <w:szCs w:val="20"/>
        </w:rPr>
      </w:pPr>
      <w:r>
        <w:rPr>
          <w:rFonts w:ascii="Arial" w:hAnsi="Arial" w:cs="Arial"/>
          <w:sz w:val="20"/>
          <w:szCs w:val="20"/>
        </w:rPr>
        <w:t>HITPC</w:t>
      </w:r>
    </w:p>
    <w:p w:rsidR="00C06F7F" w:rsidRDefault="00C06F7F" w:rsidP="00751151">
      <w:pPr>
        <w:spacing w:line="240" w:lineRule="auto"/>
        <w:jc w:val="both"/>
        <w:rPr>
          <w:rFonts w:ascii="Arial" w:hAnsi="Arial" w:cs="Arial"/>
          <w:sz w:val="20"/>
          <w:szCs w:val="20"/>
        </w:rPr>
      </w:pPr>
      <w:r>
        <w:rPr>
          <w:rFonts w:ascii="Arial" w:hAnsi="Arial" w:cs="Arial"/>
          <w:sz w:val="20"/>
          <w:szCs w:val="20"/>
        </w:rPr>
        <w:t>HITSC</w:t>
      </w:r>
    </w:p>
    <w:p w:rsidR="00C06F7F" w:rsidRDefault="00C06F7F" w:rsidP="00751151">
      <w:pPr>
        <w:spacing w:line="240" w:lineRule="auto"/>
        <w:jc w:val="both"/>
        <w:rPr>
          <w:rFonts w:ascii="Arial" w:hAnsi="Arial" w:cs="Arial"/>
          <w:sz w:val="20"/>
          <w:szCs w:val="20"/>
        </w:rPr>
      </w:pPr>
      <w:r>
        <w:rPr>
          <w:rFonts w:ascii="Arial" w:hAnsi="Arial" w:cs="Arial"/>
          <w:sz w:val="20"/>
          <w:szCs w:val="20"/>
        </w:rPr>
        <w:t>HISP</w:t>
      </w:r>
    </w:p>
    <w:p w:rsidR="00C06F7F" w:rsidRDefault="00C06F7F" w:rsidP="00751151">
      <w:pPr>
        <w:spacing w:line="240" w:lineRule="auto"/>
        <w:jc w:val="both"/>
        <w:rPr>
          <w:rFonts w:ascii="Arial" w:hAnsi="Arial" w:cs="Arial"/>
          <w:sz w:val="20"/>
          <w:szCs w:val="20"/>
        </w:rPr>
      </w:pPr>
      <w:r>
        <w:rPr>
          <w:rFonts w:ascii="Arial" w:hAnsi="Arial" w:cs="Arial"/>
          <w:sz w:val="20"/>
          <w:szCs w:val="20"/>
        </w:rPr>
        <w:t>HL7</w:t>
      </w:r>
    </w:p>
    <w:p w:rsidR="00C06F7F" w:rsidRDefault="00C06F7F" w:rsidP="00751151">
      <w:pPr>
        <w:spacing w:line="240" w:lineRule="auto"/>
        <w:jc w:val="both"/>
        <w:rPr>
          <w:rFonts w:ascii="Arial" w:hAnsi="Arial" w:cs="Arial"/>
          <w:sz w:val="20"/>
          <w:szCs w:val="20"/>
        </w:rPr>
      </w:pPr>
      <w:r>
        <w:rPr>
          <w:rFonts w:ascii="Arial" w:hAnsi="Arial" w:cs="Arial"/>
          <w:sz w:val="20"/>
          <w:szCs w:val="20"/>
        </w:rPr>
        <w:t>IDN</w:t>
      </w:r>
    </w:p>
    <w:p w:rsidR="00C06F7F" w:rsidRDefault="00C06F7F" w:rsidP="00751151">
      <w:pPr>
        <w:spacing w:line="240" w:lineRule="auto"/>
        <w:jc w:val="both"/>
        <w:rPr>
          <w:rFonts w:ascii="Arial" w:hAnsi="Arial" w:cs="Arial"/>
          <w:sz w:val="20"/>
          <w:szCs w:val="20"/>
        </w:rPr>
      </w:pPr>
      <w:r>
        <w:rPr>
          <w:rFonts w:ascii="Arial" w:hAnsi="Arial" w:cs="Arial"/>
          <w:sz w:val="20"/>
          <w:szCs w:val="20"/>
        </w:rPr>
        <w:t>IHE</w:t>
      </w:r>
    </w:p>
    <w:p w:rsidR="00C06F7F" w:rsidRDefault="00C06F7F" w:rsidP="00751151">
      <w:pPr>
        <w:spacing w:line="240" w:lineRule="auto"/>
        <w:jc w:val="both"/>
        <w:rPr>
          <w:rFonts w:ascii="Arial" w:hAnsi="Arial" w:cs="Arial"/>
          <w:sz w:val="20"/>
          <w:szCs w:val="20"/>
        </w:rPr>
      </w:pPr>
      <w:r>
        <w:rPr>
          <w:rFonts w:ascii="Arial" w:hAnsi="Arial" w:cs="Arial"/>
          <w:sz w:val="20"/>
          <w:szCs w:val="20"/>
        </w:rPr>
        <w:t>MIME</w:t>
      </w:r>
    </w:p>
    <w:p w:rsidR="00C06F7F" w:rsidRDefault="00C06F7F" w:rsidP="00751151">
      <w:pPr>
        <w:spacing w:line="240" w:lineRule="auto"/>
        <w:jc w:val="both"/>
        <w:rPr>
          <w:rFonts w:ascii="Arial" w:hAnsi="Arial" w:cs="Arial"/>
          <w:sz w:val="20"/>
          <w:szCs w:val="20"/>
        </w:rPr>
      </w:pPr>
      <w:r>
        <w:rPr>
          <w:rFonts w:ascii="Arial" w:hAnsi="Arial" w:cs="Arial"/>
          <w:sz w:val="20"/>
          <w:szCs w:val="20"/>
        </w:rPr>
        <w:t>MU</w:t>
      </w:r>
    </w:p>
    <w:p w:rsidR="00C06F7F" w:rsidRDefault="00C06F7F" w:rsidP="00751151">
      <w:pPr>
        <w:spacing w:line="240" w:lineRule="auto"/>
        <w:jc w:val="both"/>
        <w:rPr>
          <w:rFonts w:ascii="Arial" w:hAnsi="Arial" w:cs="Arial"/>
          <w:sz w:val="20"/>
          <w:szCs w:val="20"/>
        </w:rPr>
      </w:pPr>
      <w:r>
        <w:rPr>
          <w:rFonts w:ascii="Arial" w:hAnsi="Arial" w:cs="Arial"/>
          <w:sz w:val="20"/>
          <w:szCs w:val="20"/>
        </w:rPr>
        <w:t>NHIN</w:t>
      </w:r>
    </w:p>
    <w:p w:rsidR="00C06F7F" w:rsidRDefault="00C06F7F" w:rsidP="00751151">
      <w:pPr>
        <w:spacing w:line="240" w:lineRule="auto"/>
        <w:jc w:val="both"/>
        <w:rPr>
          <w:rFonts w:ascii="Arial" w:hAnsi="Arial" w:cs="Arial"/>
          <w:sz w:val="20"/>
          <w:szCs w:val="20"/>
        </w:rPr>
      </w:pPr>
      <w:r>
        <w:rPr>
          <w:rFonts w:ascii="Arial" w:hAnsi="Arial" w:cs="Arial"/>
          <w:sz w:val="20"/>
          <w:szCs w:val="20"/>
        </w:rPr>
        <w:t>ONC</w:t>
      </w:r>
    </w:p>
    <w:p w:rsidR="00C06F7F" w:rsidRDefault="00C06F7F" w:rsidP="00FC5A1A">
      <w:pPr>
        <w:spacing w:line="240" w:lineRule="auto"/>
        <w:jc w:val="both"/>
        <w:rPr>
          <w:rFonts w:ascii="Arial" w:hAnsi="Arial" w:cs="Arial"/>
          <w:sz w:val="20"/>
          <w:szCs w:val="20"/>
        </w:rPr>
      </w:pPr>
      <w:r>
        <w:rPr>
          <w:rFonts w:ascii="Arial" w:hAnsi="Arial" w:cs="Arial"/>
          <w:sz w:val="20"/>
          <w:szCs w:val="20"/>
        </w:rPr>
        <w:t>PHR</w:t>
      </w:r>
    </w:p>
    <w:p w:rsidR="00C06F7F" w:rsidRPr="00516F90" w:rsidRDefault="00C06F7F" w:rsidP="00013E92">
      <w:pPr>
        <w:jc w:val="both"/>
        <w:rPr>
          <w:rFonts w:ascii="Arial" w:hAnsi="Arial" w:cs="Arial"/>
          <w:sz w:val="20"/>
          <w:szCs w:val="20"/>
        </w:rPr>
      </w:pPr>
    </w:p>
    <w:sectPr w:rsidR="00C06F7F" w:rsidRPr="00516F90" w:rsidSect="00013E92">
      <w:headerReference w:type="default" r:id="rId23"/>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2467" w:rsidRDefault="00CD2467" w:rsidP="00013E92">
      <w:pPr>
        <w:spacing w:after="0" w:line="240" w:lineRule="auto"/>
      </w:pPr>
      <w:r>
        <w:separator/>
      </w:r>
    </w:p>
  </w:endnote>
  <w:endnote w:type="continuationSeparator" w:id="0">
    <w:p w:rsidR="00CD2467" w:rsidRDefault="00CD2467" w:rsidP="00013E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1AD" w:rsidRDefault="004721AD">
    <w:pPr>
      <w:pStyle w:val="Footer"/>
      <w:jc w:val="right"/>
    </w:pPr>
    <w:r>
      <w:t xml:space="preserve">Page </w:t>
    </w:r>
    <w:r>
      <w:rPr>
        <w:b/>
      </w:rPr>
      <w:fldChar w:fldCharType="begin"/>
    </w:r>
    <w:r>
      <w:rPr>
        <w:b/>
      </w:rPr>
      <w:instrText xml:space="preserve"> PAGE </w:instrText>
    </w:r>
    <w:r>
      <w:rPr>
        <w:b/>
      </w:rPr>
      <w:fldChar w:fldCharType="separate"/>
    </w:r>
    <w:r w:rsidR="005778F0">
      <w:rPr>
        <w:b/>
        <w:noProof/>
      </w:rPr>
      <w:t>15</w:t>
    </w:r>
    <w:r>
      <w:rPr>
        <w:b/>
      </w:rPr>
      <w:fldChar w:fldCharType="end"/>
    </w:r>
    <w:r>
      <w:t xml:space="preserve"> of </w:t>
    </w:r>
    <w:r>
      <w:rPr>
        <w:b/>
      </w:rPr>
      <w:fldChar w:fldCharType="begin"/>
    </w:r>
    <w:r>
      <w:rPr>
        <w:b/>
      </w:rPr>
      <w:instrText xml:space="preserve"> NUMPAGES  </w:instrText>
    </w:r>
    <w:r>
      <w:rPr>
        <w:b/>
      </w:rPr>
      <w:fldChar w:fldCharType="separate"/>
    </w:r>
    <w:r w:rsidR="005778F0">
      <w:rPr>
        <w:b/>
        <w:noProof/>
      </w:rPr>
      <w:t>17</w:t>
    </w:r>
    <w:r>
      <w:rPr>
        <w:b/>
      </w:rPr>
      <w:fldChar w:fldCharType="end"/>
    </w:r>
  </w:p>
  <w:p w:rsidR="004721AD" w:rsidRDefault="004721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2467" w:rsidRDefault="00CD2467" w:rsidP="00013E92">
      <w:pPr>
        <w:spacing w:after="0" w:line="240" w:lineRule="auto"/>
      </w:pPr>
      <w:r>
        <w:separator/>
      </w:r>
    </w:p>
  </w:footnote>
  <w:footnote w:type="continuationSeparator" w:id="0">
    <w:p w:rsidR="00CD2467" w:rsidRDefault="00CD2467" w:rsidP="00013E92">
      <w:pPr>
        <w:spacing w:after="0" w:line="240" w:lineRule="auto"/>
      </w:pPr>
      <w:r>
        <w:continuationSeparator/>
      </w:r>
    </w:p>
  </w:footnote>
  <w:footnote w:id="1">
    <w:p w:rsidR="004721AD" w:rsidRDefault="004721AD" w:rsidP="0028770F">
      <w:pPr>
        <w:pStyle w:val="FootnoteText"/>
        <w:jc w:val="both"/>
      </w:pPr>
      <w:r>
        <w:rPr>
          <w:rStyle w:val="FootnoteReference"/>
        </w:rPr>
        <w:footnoteRef/>
      </w:r>
      <w:r>
        <w:t xml:space="preserve"> Meaningful Use as defined in the Final Rule from CMS published in July, 2010, in support of </w:t>
      </w:r>
      <w:r w:rsidRPr="005A7791">
        <w:rPr>
          <w:rFonts w:cs="Arial"/>
        </w:rPr>
        <w:t>the Health Information Technology (HITECH) sections of the American Recovery and Reinvestment Act (ARRA) economic stimulus legislation passed in 2009</w:t>
      </w:r>
    </w:p>
  </w:footnote>
  <w:footnote w:id="2">
    <w:p w:rsidR="004721AD" w:rsidRDefault="004721AD" w:rsidP="0028770F">
      <w:pPr>
        <w:pStyle w:val="FootnoteText"/>
        <w:jc w:val="both"/>
      </w:pPr>
      <w:r>
        <w:rPr>
          <w:rStyle w:val="FootnoteReference"/>
        </w:rPr>
        <w:footnoteRef/>
      </w:r>
      <w:r>
        <w:t xml:space="preserve"> “Content” (sometimes called “payload”) generically means the health information being communicated, which is independent of the technical mechanism used to move it. For example, when a person composes a simple e-mail message, the “content” is information that is typed or attached. The authoring of e-mail content is independent of how the e-mail moves across networks. Similar to the transport of common e-mail, NHIN Direct describes the transport of secure health messages, but it does not limit the message content.  NHIN Direct defines the structure for sending any content similar to e-mail. </w:t>
      </w:r>
    </w:p>
  </w:footnote>
  <w:footnote w:id="3">
    <w:p w:rsidR="004721AD" w:rsidRDefault="004721AD">
      <w:pPr>
        <w:pStyle w:val="FootnoteText"/>
      </w:pPr>
      <w:r>
        <w:rPr>
          <w:rStyle w:val="FootnoteReference"/>
        </w:rPr>
        <w:footnoteRef/>
      </w:r>
      <w:r>
        <w:t xml:space="preserve"> See Section 6 for more about NHIN Exchange</w:t>
      </w:r>
    </w:p>
  </w:footnote>
  <w:footnote w:id="4">
    <w:p w:rsidR="004721AD" w:rsidRDefault="004721AD">
      <w:pPr>
        <w:pStyle w:val="FootnoteText"/>
      </w:pPr>
      <w:r>
        <w:rPr>
          <w:rStyle w:val="FootnoteReference"/>
        </w:rPr>
        <w:footnoteRef/>
      </w:r>
      <w:r>
        <w:t xml:space="preserve"> A wiki is a website with user maintained content, such as Wikipedia</w:t>
      </w:r>
    </w:p>
  </w:footnote>
  <w:footnote w:id="5">
    <w:p w:rsidR="004721AD" w:rsidRDefault="004721AD">
      <w:pPr>
        <w:pStyle w:val="FootnoteText"/>
      </w:pPr>
      <w:r>
        <w:rPr>
          <w:rStyle w:val="FootnoteReference"/>
        </w:rPr>
        <w:footnoteRef/>
      </w:r>
      <w:r>
        <w:t xml:space="preserve"> Note that “message” in this document is used generically to refer to any communication in NHIN Direct, independent of the content, similar to e-mail messages which can contain a wide variety of information both within the “body” as well as attachments. We do not use “message” to refer to any specific format or standard such as HL7 version 2.x or 3.x messages.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1AD" w:rsidRDefault="004721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A203426"/>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71E25576"/>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E864FCA8"/>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F6FA60AA"/>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F8EE829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FA4E86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D44F1B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D7AC3B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958B94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ED4454C"/>
    <w:lvl w:ilvl="0">
      <w:start w:val="1"/>
      <w:numFmt w:val="bullet"/>
      <w:lvlText w:val=""/>
      <w:lvlJc w:val="left"/>
      <w:pPr>
        <w:tabs>
          <w:tab w:val="num" w:pos="360"/>
        </w:tabs>
        <w:ind w:left="360" w:hanging="360"/>
      </w:pPr>
      <w:rPr>
        <w:rFonts w:ascii="Symbol" w:hAnsi="Symbol" w:hint="default"/>
      </w:rPr>
    </w:lvl>
  </w:abstractNum>
  <w:abstractNum w:abstractNumId="10">
    <w:nsid w:val="04F424E6"/>
    <w:multiLevelType w:val="hybridMultilevel"/>
    <w:tmpl w:val="8D5EF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FA0AB5"/>
    <w:multiLevelType w:val="multilevel"/>
    <w:tmpl w:val="E71832FA"/>
    <w:lvl w:ilvl="0">
      <w:start w:val="1"/>
      <w:numFmt w:val="bullet"/>
      <w:lvlText w:val="•"/>
      <w:lvlJc w:val="left"/>
      <w:pPr>
        <w:tabs>
          <w:tab w:val="num" w:pos="720"/>
        </w:tabs>
        <w:ind w:left="720" w:hanging="360"/>
      </w:pPr>
      <w:rPr>
        <w:rFonts w:ascii="Times New Roman" w:hAnsi="Times New Roman"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2">
    <w:nsid w:val="163824DE"/>
    <w:multiLevelType w:val="hybridMultilevel"/>
    <w:tmpl w:val="1352A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967DA5"/>
    <w:multiLevelType w:val="multilevel"/>
    <w:tmpl w:val="5636F0BE"/>
    <w:lvl w:ilvl="0">
      <w:start w:val="9"/>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14">
    <w:nsid w:val="1B3158A1"/>
    <w:multiLevelType w:val="multilevel"/>
    <w:tmpl w:val="E71832FA"/>
    <w:lvl w:ilvl="0">
      <w:start w:val="1"/>
      <w:numFmt w:val="bullet"/>
      <w:lvlText w:val="•"/>
      <w:lvlJc w:val="left"/>
      <w:pPr>
        <w:tabs>
          <w:tab w:val="num" w:pos="720"/>
        </w:tabs>
        <w:ind w:left="720" w:hanging="360"/>
      </w:pPr>
      <w:rPr>
        <w:rFonts w:ascii="Times New Roman" w:hAnsi="Times New Roman"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5">
    <w:nsid w:val="24365EA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nsid w:val="25BC5CB5"/>
    <w:multiLevelType w:val="multilevel"/>
    <w:tmpl w:val="86ECB59A"/>
    <w:lvl w:ilvl="0">
      <w:start w:val="9"/>
      <w:numFmt w:val="decimal"/>
      <w:lvlText w:val="%1"/>
      <w:lvlJc w:val="left"/>
      <w:pPr>
        <w:ind w:left="375" w:hanging="375"/>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17">
    <w:nsid w:val="26287E02"/>
    <w:multiLevelType w:val="multilevel"/>
    <w:tmpl w:val="86ECB59A"/>
    <w:lvl w:ilvl="0">
      <w:start w:val="9"/>
      <w:numFmt w:val="decimal"/>
      <w:lvlText w:val="%1"/>
      <w:lvlJc w:val="left"/>
      <w:pPr>
        <w:ind w:left="375" w:hanging="375"/>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18">
    <w:nsid w:val="263F6E88"/>
    <w:multiLevelType w:val="hybridMultilevel"/>
    <w:tmpl w:val="6C440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7C4061E"/>
    <w:multiLevelType w:val="hybridMultilevel"/>
    <w:tmpl w:val="99CA84FA"/>
    <w:lvl w:ilvl="0" w:tplc="7282433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7728B"/>
    <w:multiLevelType w:val="multilevel"/>
    <w:tmpl w:val="E71832FA"/>
    <w:lvl w:ilvl="0">
      <w:start w:val="1"/>
      <w:numFmt w:val="bullet"/>
      <w:lvlText w:val="•"/>
      <w:lvlJc w:val="left"/>
      <w:pPr>
        <w:tabs>
          <w:tab w:val="num" w:pos="720"/>
        </w:tabs>
        <w:ind w:left="720" w:hanging="360"/>
      </w:pPr>
      <w:rPr>
        <w:rFonts w:ascii="Times New Roman" w:hAnsi="Times New Roman"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3E23091D"/>
    <w:multiLevelType w:val="hybridMultilevel"/>
    <w:tmpl w:val="8A961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A67456"/>
    <w:multiLevelType w:val="hybridMultilevel"/>
    <w:tmpl w:val="9CC258C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4F7622F5"/>
    <w:multiLevelType w:val="hybridMultilevel"/>
    <w:tmpl w:val="9194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6D3AE3"/>
    <w:multiLevelType w:val="hybridMultilevel"/>
    <w:tmpl w:val="C4B03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F718AB"/>
    <w:multiLevelType w:val="hybridMultilevel"/>
    <w:tmpl w:val="3FC48B74"/>
    <w:lvl w:ilvl="0" w:tplc="7282433C">
      <w:start w:val="1"/>
      <w:numFmt w:val="bullet"/>
      <w:lvlText w:val="•"/>
      <w:lvlJc w:val="left"/>
      <w:pPr>
        <w:tabs>
          <w:tab w:val="num" w:pos="720"/>
        </w:tabs>
        <w:ind w:left="720" w:hanging="360"/>
      </w:pPr>
      <w:rPr>
        <w:rFonts w:ascii="Times New Roman" w:hAnsi="Times New Roman" w:hint="default"/>
      </w:rPr>
    </w:lvl>
    <w:lvl w:ilvl="1" w:tplc="E22E9F78">
      <w:start w:val="176"/>
      <w:numFmt w:val="bullet"/>
      <w:lvlText w:val="•"/>
      <w:lvlJc w:val="left"/>
      <w:pPr>
        <w:tabs>
          <w:tab w:val="num" w:pos="1440"/>
        </w:tabs>
        <w:ind w:left="1440" w:hanging="360"/>
      </w:pPr>
      <w:rPr>
        <w:rFonts w:ascii="Times New Roman" w:hAnsi="Times New Roman" w:hint="default"/>
      </w:rPr>
    </w:lvl>
    <w:lvl w:ilvl="2" w:tplc="2616A39C" w:tentative="1">
      <w:start w:val="1"/>
      <w:numFmt w:val="bullet"/>
      <w:lvlText w:val="•"/>
      <w:lvlJc w:val="left"/>
      <w:pPr>
        <w:tabs>
          <w:tab w:val="num" w:pos="2160"/>
        </w:tabs>
        <w:ind w:left="2160" w:hanging="360"/>
      </w:pPr>
      <w:rPr>
        <w:rFonts w:ascii="Times New Roman" w:hAnsi="Times New Roman" w:hint="default"/>
      </w:rPr>
    </w:lvl>
    <w:lvl w:ilvl="3" w:tplc="19DA2720" w:tentative="1">
      <w:start w:val="1"/>
      <w:numFmt w:val="bullet"/>
      <w:lvlText w:val="•"/>
      <w:lvlJc w:val="left"/>
      <w:pPr>
        <w:tabs>
          <w:tab w:val="num" w:pos="2880"/>
        </w:tabs>
        <w:ind w:left="2880" w:hanging="360"/>
      </w:pPr>
      <w:rPr>
        <w:rFonts w:ascii="Times New Roman" w:hAnsi="Times New Roman" w:hint="default"/>
      </w:rPr>
    </w:lvl>
    <w:lvl w:ilvl="4" w:tplc="54C6954E" w:tentative="1">
      <w:start w:val="1"/>
      <w:numFmt w:val="bullet"/>
      <w:lvlText w:val="•"/>
      <w:lvlJc w:val="left"/>
      <w:pPr>
        <w:tabs>
          <w:tab w:val="num" w:pos="3600"/>
        </w:tabs>
        <w:ind w:left="3600" w:hanging="360"/>
      </w:pPr>
      <w:rPr>
        <w:rFonts w:ascii="Times New Roman" w:hAnsi="Times New Roman" w:hint="default"/>
      </w:rPr>
    </w:lvl>
    <w:lvl w:ilvl="5" w:tplc="3544DE36" w:tentative="1">
      <w:start w:val="1"/>
      <w:numFmt w:val="bullet"/>
      <w:lvlText w:val="•"/>
      <w:lvlJc w:val="left"/>
      <w:pPr>
        <w:tabs>
          <w:tab w:val="num" w:pos="4320"/>
        </w:tabs>
        <w:ind w:left="4320" w:hanging="360"/>
      </w:pPr>
      <w:rPr>
        <w:rFonts w:ascii="Times New Roman" w:hAnsi="Times New Roman" w:hint="default"/>
      </w:rPr>
    </w:lvl>
    <w:lvl w:ilvl="6" w:tplc="3CA04A32" w:tentative="1">
      <w:start w:val="1"/>
      <w:numFmt w:val="bullet"/>
      <w:lvlText w:val="•"/>
      <w:lvlJc w:val="left"/>
      <w:pPr>
        <w:tabs>
          <w:tab w:val="num" w:pos="5040"/>
        </w:tabs>
        <w:ind w:left="5040" w:hanging="360"/>
      </w:pPr>
      <w:rPr>
        <w:rFonts w:ascii="Times New Roman" w:hAnsi="Times New Roman" w:hint="default"/>
      </w:rPr>
    </w:lvl>
    <w:lvl w:ilvl="7" w:tplc="D91217EA" w:tentative="1">
      <w:start w:val="1"/>
      <w:numFmt w:val="bullet"/>
      <w:lvlText w:val="•"/>
      <w:lvlJc w:val="left"/>
      <w:pPr>
        <w:tabs>
          <w:tab w:val="num" w:pos="5760"/>
        </w:tabs>
        <w:ind w:left="5760" w:hanging="360"/>
      </w:pPr>
      <w:rPr>
        <w:rFonts w:ascii="Times New Roman" w:hAnsi="Times New Roman" w:hint="default"/>
      </w:rPr>
    </w:lvl>
    <w:lvl w:ilvl="8" w:tplc="D96CC00A"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5B128D2"/>
    <w:multiLevelType w:val="multilevel"/>
    <w:tmpl w:val="86ECB59A"/>
    <w:lvl w:ilvl="0">
      <w:start w:val="9"/>
      <w:numFmt w:val="decimal"/>
      <w:lvlText w:val="%1"/>
      <w:lvlJc w:val="left"/>
      <w:pPr>
        <w:ind w:left="375" w:hanging="37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27">
    <w:nsid w:val="56332142"/>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8">
    <w:nsid w:val="5682141C"/>
    <w:multiLevelType w:val="hybridMultilevel"/>
    <w:tmpl w:val="3928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A53CC1"/>
    <w:multiLevelType w:val="hybridMultilevel"/>
    <w:tmpl w:val="DA20B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F6167C5"/>
    <w:multiLevelType w:val="multilevel"/>
    <w:tmpl w:val="E71832FA"/>
    <w:lvl w:ilvl="0">
      <w:start w:val="1"/>
      <w:numFmt w:val="bullet"/>
      <w:lvlText w:val="•"/>
      <w:lvlJc w:val="left"/>
      <w:pPr>
        <w:tabs>
          <w:tab w:val="num" w:pos="720"/>
        </w:tabs>
        <w:ind w:left="720" w:hanging="360"/>
      </w:pPr>
      <w:rPr>
        <w:rFonts w:ascii="Times New Roman" w:hAnsi="Times New Roman" w:hint="default"/>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1">
    <w:nsid w:val="68C81197"/>
    <w:multiLevelType w:val="hybridMultilevel"/>
    <w:tmpl w:val="1B362CA0"/>
    <w:lvl w:ilvl="0" w:tplc="7282433C">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B8B047B"/>
    <w:multiLevelType w:val="multilevel"/>
    <w:tmpl w:val="093E1142"/>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3">
    <w:nsid w:val="6CCF1D7E"/>
    <w:multiLevelType w:val="multilevel"/>
    <w:tmpl w:val="86ECB59A"/>
    <w:lvl w:ilvl="0">
      <w:start w:val="9"/>
      <w:numFmt w:val="decimal"/>
      <w:lvlText w:val="%1"/>
      <w:lvlJc w:val="left"/>
      <w:pPr>
        <w:ind w:left="375" w:hanging="375"/>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440" w:hanging="1440"/>
      </w:pPr>
      <w:rPr>
        <w:rFonts w:cs="Times New Roman" w:hint="default"/>
      </w:rPr>
    </w:lvl>
    <w:lvl w:ilvl="5">
      <w:start w:val="1"/>
      <w:numFmt w:val="decimal"/>
      <w:lvlText w:val="%1.%2.%3.%4.%5.%6"/>
      <w:lvlJc w:val="left"/>
      <w:pPr>
        <w:ind w:left="1800" w:hanging="180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2160" w:hanging="2160"/>
      </w:pPr>
      <w:rPr>
        <w:rFonts w:cs="Times New Roman" w:hint="default"/>
      </w:rPr>
    </w:lvl>
    <w:lvl w:ilvl="8">
      <w:start w:val="1"/>
      <w:numFmt w:val="decimal"/>
      <w:lvlText w:val="%1.%2.%3.%4.%5.%6.%7.%8.%9"/>
      <w:lvlJc w:val="left"/>
      <w:pPr>
        <w:ind w:left="2520" w:hanging="2520"/>
      </w:pPr>
      <w:rPr>
        <w:rFonts w:cs="Times New Roman" w:hint="default"/>
      </w:rPr>
    </w:lvl>
  </w:abstractNum>
  <w:abstractNum w:abstractNumId="34">
    <w:nsid w:val="734501CA"/>
    <w:multiLevelType w:val="hybridMultilevel"/>
    <w:tmpl w:val="9FAAABDE"/>
    <w:lvl w:ilvl="0" w:tplc="7282433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868A3"/>
    <w:multiLevelType w:val="hybridMultilevel"/>
    <w:tmpl w:val="EF402D0E"/>
    <w:lvl w:ilvl="0" w:tplc="140211B0">
      <w:start w:val="1"/>
      <w:numFmt w:val="bullet"/>
      <w:lvlText w:val=""/>
      <w:lvlJc w:val="left"/>
      <w:pPr>
        <w:ind w:left="1260" w:hanging="360"/>
      </w:pPr>
      <w:rPr>
        <w:rFonts w:ascii="Symbol" w:hAnsi="Symbol" w:hint="default"/>
        <w:color w:val="5C5C5B"/>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85C43BC"/>
    <w:multiLevelType w:val="hybridMultilevel"/>
    <w:tmpl w:val="8F2E84BE"/>
    <w:lvl w:ilvl="0" w:tplc="7282433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06791E"/>
    <w:multiLevelType w:val="multilevel"/>
    <w:tmpl w:val="9224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1"/>
  </w:num>
  <w:num w:numId="3">
    <w:abstractNumId w:val="29"/>
  </w:num>
  <w:num w:numId="4">
    <w:abstractNumId w:val="15"/>
  </w:num>
  <w:num w:numId="5">
    <w:abstractNumId w:val="16"/>
  </w:num>
  <w:num w:numId="6">
    <w:abstractNumId w:val="33"/>
  </w:num>
  <w:num w:numId="7">
    <w:abstractNumId w:val="17"/>
  </w:num>
  <w:num w:numId="8">
    <w:abstractNumId w:val="26"/>
  </w:num>
  <w:num w:numId="9">
    <w:abstractNumId w:val="22"/>
  </w:num>
  <w:num w:numId="10">
    <w:abstractNumId w:val="24"/>
  </w:num>
  <w:num w:numId="11">
    <w:abstractNumId w:val="37"/>
  </w:num>
  <w:num w:numId="12">
    <w:abstractNumId w:val="18"/>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5"/>
  </w:num>
  <w:num w:numId="24">
    <w:abstractNumId w:val="28"/>
  </w:num>
  <w:num w:numId="25">
    <w:abstractNumId w:val="12"/>
  </w:num>
  <w:num w:numId="26">
    <w:abstractNumId w:val="10"/>
  </w:num>
  <w:num w:numId="27">
    <w:abstractNumId w:val="19"/>
  </w:num>
  <w:num w:numId="28">
    <w:abstractNumId w:val="36"/>
  </w:num>
  <w:num w:numId="29">
    <w:abstractNumId w:val="34"/>
  </w:num>
  <w:num w:numId="30">
    <w:abstractNumId w:val="27"/>
  </w:num>
  <w:num w:numId="31">
    <w:abstractNumId w:val="31"/>
  </w:num>
  <w:num w:numId="32">
    <w:abstractNumId w:val="13"/>
  </w:num>
  <w:num w:numId="33">
    <w:abstractNumId w:val="32"/>
  </w:num>
  <w:num w:numId="34">
    <w:abstractNumId w:val="14"/>
  </w:num>
  <w:num w:numId="35">
    <w:abstractNumId w:val="11"/>
  </w:num>
  <w:num w:numId="36">
    <w:abstractNumId w:val="30"/>
  </w:num>
  <w:num w:numId="37">
    <w:abstractNumId w:val="20"/>
  </w:num>
  <w:num w:numId="3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trackRevisions/>
  <w:doNotTrackMoves/>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7A99"/>
    <w:rsid w:val="00013E92"/>
    <w:rsid w:val="00024CBB"/>
    <w:rsid w:val="00041728"/>
    <w:rsid w:val="000560AC"/>
    <w:rsid w:val="00073BC3"/>
    <w:rsid w:val="00074B04"/>
    <w:rsid w:val="000C51F1"/>
    <w:rsid w:val="000C7E87"/>
    <w:rsid w:val="00103A23"/>
    <w:rsid w:val="00110851"/>
    <w:rsid w:val="00152202"/>
    <w:rsid w:val="001E026E"/>
    <w:rsid w:val="002026A9"/>
    <w:rsid w:val="00212D5A"/>
    <w:rsid w:val="002172C1"/>
    <w:rsid w:val="00246F9A"/>
    <w:rsid w:val="00253539"/>
    <w:rsid w:val="002536E1"/>
    <w:rsid w:val="002726D1"/>
    <w:rsid w:val="0028770F"/>
    <w:rsid w:val="002B40F2"/>
    <w:rsid w:val="002D62F7"/>
    <w:rsid w:val="002E756B"/>
    <w:rsid w:val="002F2B08"/>
    <w:rsid w:val="002F302A"/>
    <w:rsid w:val="00313759"/>
    <w:rsid w:val="003577FC"/>
    <w:rsid w:val="003C60DA"/>
    <w:rsid w:val="003D1824"/>
    <w:rsid w:val="003D6205"/>
    <w:rsid w:val="00406281"/>
    <w:rsid w:val="00413319"/>
    <w:rsid w:val="0042023B"/>
    <w:rsid w:val="004219C3"/>
    <w:rsid w:val="00423BB0"/>
    <w:rsid w:val="004264A8"/>
    <w:rsid w:val="0043532F"/>
    <w:rsid w:val="004721AD"/>
    <w:rsid w:val="004878B1"/>
    <w:rsid w:val="004C5A52"/>
    <w:rsid w:val="004E59C2"/>
    <w:rsid w:val="00516F90"/>
    <w:rsid w:val="00517DC9"/>
    <w:rsid w:val="005205D3"/>
    <w:rsid w:val="00547A99"/>
    <w:rsid w:val="0056133F"/>
    <w:rsid w:val="0056181C"/>
    <w:rsid w:val="005778F0"/>
    <w:rsid w:val="005A037D"/>
    <w:rsid w:val="005A66E5"/>
    <w:rsid w:val="005A7791"/>
    <w:rsid w:val="005B4D58"/>
    <w:rsid w:val="00670FB8"/>
    <w:rsid w:val="0069079A"/>
    <w:rsid w:val="006A4738"/>
    <w:rsid w:val="006C01AB"/>
    <w:rsid w:val="007133D2"/>
    <w:rsid w:val="0072437A"/>
    <w:rsid w:val="00751151"/>
    <w:rsid w:val="00777E5B"/>
    <w:rsid w:val="00784F4C"/>
    <w:rsid w:val="007A330E"/>
    <w:rsid w:val="007E6652"/>
    <w:rsid w:val="007F3465"/>
    <w:rsid w:val="008066C8"/>
    <w:rsid w:val="00817932"/>
    <w:rsid w:val="00834262"/>
    <w:rsid w:val="00841F91"/>
    <w:rsid w:val="008545AB"/>
    <w:rsid w:val="008C6679"/>
    <w:rsid w:val="008E049E"/>
    <w:rsid w:val="008E765D"/>
    <w:rsid w:val="008F467F"/>
    <w:rsid w:val="0092152F"/>
    <w:rsid w:val="00925FAC"/>
    <w:rsid w:val="009300FF"/>
    <w:rsid w:val="00930356"/>
    <w:rsid w:val="009B71F0"/>
    <w:rsid w:val="009D6B27"/>
    <w:rsid w:val="009F3830"/>
    <w:rsid w:val="009F7EA8"/>
    <w:rsid w:val="00A07A00"/>
    <w:rsid w:val="00A51E2A"/>
    <w:rsid w:val="00AC6C53"/>
    <w:rsid w:val="00B20EEC"/>
    <w:rsid w:val="00B40959"/>
    <w:rsid w:val="00BB7A97"/>
    <w:rsid w:val="00BD2769"/>
    <w:rsid w:val="00BD6BC3"/>
    <w:rsid w:val="00BE42DE"/>
    <w:rsid w:val="00C06F7F"/>
    <w:rsid w:val="00C13476"/>
    <w:rsid w:val="00C33921"/>
    <w:rsid w:val="00C33CB9"/>
    <w:rsid w:val="00C3701F"/>
    <w:rsid w:val="00C37178"/>
    <w:rsid w:val="00C80305"/>
    <w:rsid w:val="00CD2467"/>
    <w:rsid w:val="00CF72A2"/>
    <w:rsid w:val="00D01016"/>
    <w:rsid w:val="00DB5D78"/>
    <w:rsid w:val="00DF5D6E"/>
    <w:rsid w:val="00E50D2B"/>
    <w:rsid w:val="00E56269"/>
    <w:rsid w:val="00EB1635"/>
    <w:rsid w:val="00EF721A"/>
    <w:rsid w:val="00F6314F"/>
    <w:rsid w:val="00F82758"/>
    <w:rsid w:val="00F8446A"/>
    <w:rsid w:val="00F920C1"/>
    <w:rsid w:val="00FC5A1A"/>
    <w:rsid w:val="00FD1E0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F467F"/>
    <w:pPr>
      <w:spacing w:after="200" w:line="276" w:lineRule="auto"/>
    </w:pPr>
    <w:rPr>
      <w:rFonts w:cs="Times New Roman"/>
      <w:sz w:val="22"/>
      <w:szCs w:val="22"/>
    </w:rPr>
  </w:style>
  <w:style w:type="paragraph" w:styleId="Heading1">
    <w:name w:val="heading 1"/>
    <w:basedOn w:val="Normal"/>
    <w:next w:val="Normal"/>
    <w:link w:val="Heading1Char"/>
    <w:uiPriority w:val="99"/>
    <w:qFormat/>
    <w:rsid w:val="008F467F"/>
    <w:pPr>
      <w:keepNext/>
      <w:keepLines/>
      <w:spacing w:before="480" w:after="0"/>
      <w:outlineLvl w:val="0"/>
    </w:pPr>
    <w:rPr>
      <w:rFonts w:ascii="Cambria" w:hAnsi="Cambria"/>
      <w:b/>
      <w:bCs/>
      <w:color w:val="365F91"/>
      <w:sz w:val="28"/>
      <w:szCs w:val="28"/>
    </w:rPr>
  </w:style>
  <w:style w:type="paragraph" w:styleId="Heading2">
    <w:name w:val="heading 2"/>
    <w:basedOn w:val="Normal"/>
    <w:link w:val="Heading2Char"/>
    <w:uiPriority w:val="99"/>
    <w:qFormat/>
    <w:rsid w:val="008F467F"/>
    <w:pPr>
      <w:spacing w:after="150" w:line="240" w:lineRule="auto"/>
      <w:outlineLvl w:val="1"/>
    </w:pPr>
    <w:rPr>
      <w:rFonts w:ascii="Verdana" w:hAnsi="Verdana"/>
      <w:b/>
      <w:bCs/>
      <w:color w:val="666666"/>
      <w:sz w:val="21"/>
      <w:szCs w:val="21"/>
    </w:rPr>
  </w:style>
  <w:style w:type="paragraph" w:styleId="Heading3">
    <w:name w:val="heading 3"/>
    <w:basedOn w:val="Normal"/>
    <w:next w:val="Normal"/>
    <w:link w:val="Heading3Char"/>
    <w:uiPriority w:val="99"/>
    <w:qFormat/>
    <w:rsid w:val="008F467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F467F"/>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8F467F"/>
    <w:rPr>
      <w:rFonts w:ascii="Verdana" w:hAnsi="Verdana" w:cs="Times New Roman"/>
      <w:b/>
      <w:bCs/>
      <w:color w:val="666666"/>
      <w:sz w:val="21"/>
      <w:szCs w:val="21"/>
    </w:rPr>
  </w:style>
  <w:style w:type="character" w:customStyle="1" w:styleId="Heading3Char">
    <w:name w:val="Heading 3 Char"/>
    <w:basedOn w:val="DefaultParagraphFont"/>
    <w:link w:val="Heading3"/>
    <w:uiPriority w:val="99"/>
    <w:locked/>
    <w:rsid w:val="008F467F"/>
    <w:rPr>
      <w:rFonts w:ascii="Cambria" w:hAnsi="Cambria" w:cs="Times New Roman"/>
      <w:b/>
      <w:bCs/>
      <w:sz w:val="26"/>
      <w:szCs w:val="26"/>
    </w:rPr>
  </w:style>
  <w:style w:type="paragraph" w:styleId="NormalWeb">
    <w:name w:val="Normal (Web)"/>
    <w:basedOn w:val="Normal"/>
    <w:uiPriority w:val="99"/>
    <w:rsid w:val="008F467F"/>
    <w:pPr>
      <w:spacing w:before="100" w:beforeAutospacing="1" w:after="100" w:afterAutospacing="1" w:line="240" w:lineRule="auto"/>
    </w:pPr>
    <w:rPr>
      <w:rFonts w:ascii="Verdana" w:hAnsi="Verdana"/>
      <w:color w:val="000000"/>
      <w:sz w:val="20"/>
      <w:szCs w:val="20"/>
    </w:rPr>
  </w:style>
  <w:style w:type="character" w:styleId="Hyperlink">
    <w:name w:val="Hyperlink"/>
    <w:basedOn w:val="DefaultParagraphFont"/>
    <w:uiPriority w:val="99"/>
    <w:rsid w:val="008F467F"/>
    <w:rPr>
      <w:rFonts w:cs="Times New Roman"/>
      <w:color w:val="0000FF"/>
      <w:u w:val="single"/>
    </w:rPr>
  </w:style>
  <w:style w:type="paragraph" w:customStyle="1" w:styleId="Default">
    <w:name w:val="Default"/>
    <w:uiPriority w:val="99"/>
    <w:rsid w:val="008F467F"/>
    <w:pPr>
      <w:autoSpaceDE w:val="0"/>
      <w:autoSpaceDN w:val="0"/>
      <w:adjustRightInd w:val="0"/>
    </w:pPr>
    <w:rPr>
      <w:rFonts w:ascii="Arial" w:hAnsi="Arial" w:cs="Arial"/>
      <w:color w:val="000000"/>
      <w:sz w:val="24"/>
      <w:szCs w:val="24"/>
    </w:rPr>
  </w:style>
  <w:style w:type="paragraph" w:styleId="Header">
    <w:name w:val="header"/>
    <w:basedOn w:val="Normal"/>
    <w:link w:val="HeaderChar"/>
    <w:uiPriority w:val="99"/>
    <w:rsid w:val="008F467F"/>
    <w:pPr>
      <w:tabs>
        <w:tab w:val="center" w:pos="4680"/>
        <w:tab w:val="right" w:pos="9360"/>
      </w:tabs>
    </w:pPr>
  </w:style>
  <w:style w:type="character" w:customStyle="1" w:styleId="HeaderChar">
    <w:name w:val="Header Char"/>
    <w:basedOn w:val="DefaultParagraphFont"/>
    <w:link w:val="Header"/>
    <w:uiPriority w:val="99"/>
    <w:locked/>
    <w:rsid w:val="008F467F"/>
    <w:rPr>
      <w:rFonts w:cs="Times New Roman"/>
      <w:sz w:val="22"/>
      <w:szCs w:val="22"/>
    </w:rPr>
  </w:style>
  <w:style w:type="paragraph" w:styleId="Footer">
    <w:name w:val="footer"/>
    <w:basedOn w:val="Normal"/>
    <w:link w:val="FooterChar"/>
    <w:uiPriority w:val="99"/>
    <w:rsid w:val="008F467F"/>
    <w:pPr>
      <w:tabs>
        <w:tab w:val="center" w:pos="4680"/>
        <w:tab w:val="right" w:pos="9360"/>
      </w:tabs>
    </w:pPr>
  </w:style>
  <w:style w:type="character" w:customStyle="1" w:styleId="FooterChar">
    <w:name w:val="Footer Char"/>
    <w:basedOn w:val="DefaultParagraphFont"/>
    <w:link w:val="Footer"/>
    <w:uiPriority w:val="99"/>
    <w:locked/>
    <w:rsid w:val="008F467F"/>
    <w:rPr>
      <w:rFonts w:cs="Times New Roman"/>
      <w:sz w:val="22"/>
      <w:szCs w:val="22"/>
    </w:rPr>
  </w:style>
  <w:style w:type="paragraph" w:styleId="BalloonText">
    <w:name w:val="Balloon Text"/>
    <w:basedOn w:val="Normal"/>
    <w:link w:val="BalloonTextChar"/>
    <w:uiPriority w:val="99"/>
    <w:semiHidden/>
    <w:rsid w:val="008F4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F467F"/>
    <w:rPr>
      <w:rFonts w:ascii="Tahoma" w:hAnsi="Tahoma" w:cs="Tahoma"/>
      <w:sz w:val="16"/>
      <w:szCs w:val="16"/>
    </w:rPr>
  </w:style>
  <w:style w:type="paragraph" w:styleId="NoSpacing">
    <w:name w:val="No Spacing"/>
    <w:link w:val="NoSpacingChar"/>
    <w:uiPriority w:val="99"/>
    <w:qFormat/>
    <w:rsid w:val="008F467F"/>
    <w:rPr>
      <w:rFonts w:cs="Times New Roman"/>
      <w:sz w:val="22"/>
      <w:szCs w:val="22"/>
    </w:rPr>
  </w:style>
  <w:style w:type="character" w:customStyle="1" w:styleId="NoSpacingChar">
    <w:name w:val="No Spacing Char"/>
    <w:basedOn w:val="DefaultParagraphFont"/>
    <w:link w:val="NoSpacing"/>
    <w:uiPriority w:val="99"/>
    <w:locked/>
    <w:rsid w:val="008F467F"/>
    <w:rPr>
      <w:rFonts w:cs="Times New Roman"/>
      <w:sz w:val="22"/>
      <w:szCs w:val="22"/>
      <w:lang w:val="en-US" w:eastAsia="en-US" w:bidi="ar-SA"/>
    </w:rPr>
  </w:style>
  <w:style w:type="paragraph" w:styleId="TOCHeading">
    <w:name w:val="TOC Heading"/>
    <w:basedOn w:val="Heading1"/>
    <w:next w:val="Normal"/>
    <w:uiPriority w:val="99"/>
    <w:qFormat/>
    <w:rsid w:val="008F467F"/>
    <w:pPr>
      <w:outlineLvl w:val="9"/>
    </w:pPr>
  </w:style>
  <w:style w:type="paragraph" w:styleId="TOC1">
    <w:name w:val="toc 1"/>
    <w:basedOn w:val="Normal"/>
    <w:next w:val="Normal"/>
    <w:autoRedefine/>
    <w:uiPriority w:val="39"/>
    <w:rsid w:val="008F467F"/>
  </w:style>
  <w:style w:type="paragraph" w:styleId="TOC2">
    <w:name w:val="toc 2"/>
    <w:basedOn w:val="Normal"/>
    <w:next w:val="Normal"/>
    <w:autoRedefine/>
    <w:uiPriority w:val="39"/>
    <w:rsid w:val="008F467F"/>
    <w:pPr>
      <w:ind w:left="220"/>
    </w:pPr>
  </w:style>
  <w:style w:type="paragraph" w:styleId="TOC3">
    <w:name w:val="toc 3"/>
    <w:basedOn w:val="Normal"/>
    <w:next w:val="Normal"/>
    <w:autoRedefine/>
    <w:uiPriority w:val="39"/>
    <w:rsid w:val="008F467F"/>
    <w:pPr>
      <w:ind w:left="440"/>
    </w:pPr>
  </w:style>
  <w:style w:type="character" w:styleId="Strong">
    <w:name w:val="Strong"/>
    <w:basedOn w:val="DefaultParagraphFont"/>
    <w:uiPriority w:val="99"/>
    <w:qFormat/>
    <w:rsid w:val="008F467F"/>
    <w:rPr>
      <w:rFonts w:cs="Times New Roman"/>
      <w:b/>
      <w:bCs/>
    </w:rPr>
  </w:style>
  <w:style w:type="table" w:styleId="TableGrid">
    <w:name w:val="Table Grid"/>
    <w:basedOn w:val="TableNormal"/>
    <w:uiPriority w:val="99"/>
    <w:rsid w:val="008F467F"/>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CommentReference">
    <w:name w:val="annotation reference"/>
    <w:basedOn w:val="DefaultParagraphFont"/>
    <w:uiPriority w:val="99"/>
    <w:semiHidden/>
    <w:rsid w:val="008F467F"/>
    <w:rPr>
      <w:rFonts w:cs="Times New Roman"/>
      <w:sz w:val="16"/>
      <w:szCs w:val="16"/>
    </w:rPr>
  </w:style>
  <w:style w:type="paragraph" w:styleId="CommentText">
    <w:name w:val="annotation text"/>
    <w:basedOn w:val="Normal"/>
    <w:link w:val="CommentTextChar"/>
    <w:uiPriority w:val="99"/>
    <w:semiHidden/>
    <w:rsid w:val="008F467F"/>
    <w:rPr>
      <w:sz w:val="20"/>
      <w:szCs w:val="20"/>
    </w:rPr>
  </w:style>
  <w:style w:type="character" w:customStyle="1" w:styleId="CommentTextChar">
    <w:name w:val="Comment Text Char"/>
    <w:basedOn w:val="DefaultParagraphFont"/>
    <w:link w:val="CommentText"/>
    <w:uiPriority w:val="99"/>
    <w:semiHidden/>
    <w:locked/>
    <w:rsid w:val="008F467F"/>
    <w:rPr>
      <w:rFonts w:cs="Times New Roman"/>
    </w:rPr>
  </w:style>
  <w:style w:type="paragraph" w:styleId="CommentSubject">
    <w:name w:val="annotation subject"/>
    <w:basedOn w:val="CommentText"/>
    <w:next w:val="CommentText"/>
    <w:link w:val="CommentSubjectChar"/>
    <w:uiPriority w:val="99"/>
    <w:semiHidden/>
    <w:rsid w:val="008F467F"/>
    <w:rPr>
      <w:b/>
      <w:bCs/>
    </w:rPr>
  </w:style>
  <w:style w:type="character" w:customStyle="1" w:styleId="CommentSubjectChar">
    <w:name w:val="Comment Subject Char"/>
    <w:basedOn w:val="CommentTextChar"/>
    <w:link w:val="CommentSubject"/>
    <w:uiPriority w:val="99"/>
    <w:semiHidden/>
    <w:locked/>
    <w:rsid w:val="008F467F"/>
    <w:rPr>
      <w:b/>
      <w:bCs/>
    </w:rPr>
  </w:style>
  <w:style w:type="paragraph" w:styleId="FootnoteText">
    <w:name w:val="footnote text"/>
    <w:basedOn w:val="Normal"/>
    <w:link w:val="FootnoteTextChar"/>
    <w:uiPriority w:val="99"/>
    <w:semiHidden/>
    <w:rsid w:val="00D01016"/>
    <w:rPr>
      <w:rFonts w:ascii="Arial" w:hAnsi="Arial"/>
      <w:sz w:val="18"/>
      <w:szCs w:val="20"/>
    </w:rPr>
  </w:style>
  <w:style w:type="character" w:customStyle="1" w:styleId="FootnoteTextChar">
    <w:name w:val="Footnote Text Char"/>
    <w:basedOn w:val="DefaultParagraphFont"/>
    <w:link w:val="FootnoteText"/>
    <w:uiPriority w:val="99"/>
    <w:semiHidden/>
    <w:locked/>
    <w:rsid w:val="00D01016"/>
    <w:rPr>
      <w:rFonts w:ascii="Arial" w:hAnsi="Arial" w:cs="Times New Roman"/>
      <w:sz w:val="20"/>
      <w:szCs w:val="20"/>
    </w:rPr>
  </w:style>
  <w:style w:type="character" w:styleId="FootnoteReference">
    <w:name w:val="footnote reference"/>
    <w:basedOn w:val="DefaultParagraphFont"/>
    <w:uiPriority w:val="99"/>
    <w:semiHidden/>
    <w:rsid w:val="008F467F"/>
    <w:rPr>
      <w:rFonts w:cs="Times New Roman"/>
      <w:vertAlign w:val="superscript"/>
    </w:rPr>
  </w:style>
  <w:style w:type="character" w:customStyle="1" w:styleId="apple-style-span">
    <w:name w:val="apple-style-span"/>
    <w:basedOn w:val="DefaultParagraphFont"/>
    <w:uiPriority w:val="99"/>
    <w:rsid w:val="003D6205"/>
    <w:rPr>
      <w:rFonts w:cs="Times New Roman"/>
    </w:rPr>
  </w:style>
  <w:style w:type="character" w:styleId="FollowedHyperlink">
    <w:name w:val="FollowedHyperlink"/>
    <w:basedOn w:val="DefaultParagraphFont"/>
    <w:uiPriority w:val="99"/>
    <w:semiHidden/>
    <w:rsid w:val="00C33921"/>
    <w:rPr>
      <w:rFonts w:cs="Times New Roman"/>
      <w:color w:val="800080"/>
      <w:u w:val="single"/>
    </w:rPr>
  </w:style>
  <w:style w:type="paragraph" w:styleId="ListParagraph">
    <w:name w:val="List Paragraph"/>
    <w:basedOn w:val="Normal"/>
    <w:uiPriority w:val="99"/>
    <w:qFormat/>
    <w:rsid w:val="0056133F"/>
    <w:pPr>
      <w:ind w:left="720"/>
      <w:contextualSpacing/>
    </w:pPr>
  </w:style>
  <w:style w:type="paragraph" w:styleId="Caption">
    <w:name w:val="caption"/>
    <w:basedOn w:val="Normal"/>
    <w:next w:val="Normal"/>
    <w:uiPriority w:val="99"/>
    <w:qFormat/>
    <w:rsid w:val="00073BC3"/>
    <w:pPr>
      <w:spacing w:line="240" w:lineRule="auto"/>
    </w:pPr>
    <w:rPr>
      <w:b/>
      <w:bCs/>
      <w:color w:val="4F81BD"/>
      <w:sz w:val="18"/>
      <w:szCs w:val="18"/>
    </w:rPr>
  </w:style>
</w:styles>
</file>

<file path=word/webSettings.xml><?xml version="1.0" encoding="utf-8"?>
<w:webSettings xmlns:r="http://schemas.openxmlformats.org/officeDocument/2006/relationships" xmlns:w="http://schemas.openxmlformats.org/wordprocessingml/2006/main">
  <w:divs>
    <w:div w:id="1780055925">
      <w:marLeft w:val="0"/>
      <w:marRight w:val="0"/>
      <w:marTop w:val="0"/>
      <w:marBottom w:val="0"/>
      <w:divBdr>
        <w:top w:val="none" w:sz="0" w:space="0" w:color="auto"/>
        <w:left w:val="none" w:sz="0" w:space="0" w:color="auto"/>
        <w:bottom w:val="none" w:sz="0" w:space="0" w:color="auto"/>
        <w:right w:val="none" w:sz="0" w:space="0" w:color="auto"/>
      </w:divBdr>
      <w:divsChild>
        <w:div w:id="1780055934">
          <w:marLeft w:val="0"/>
          <w:marRight w:val="0"/>
          <w:marTop w:val="0"/>
          <w:marBottom w:val="0"/>
          <w:divBdr>
            <w:top w:val="none" w:sz="0" w:space="0" w:color="auto"/>
            <w:left w:val="none" w:sz="0" w:space="0" w:color="auto"/>
            <w:bottom w:val="none" w:sz="0" w:space="0" w:color="auto"/>
            <w:right w:val="none" w:sz="0" w:space="0" w:color="auto"/>
          </w:divBdr>
          <w:divsChild>
            <w:div w:id="1780055937">
              <w:marLeft w:val="0"/>
              <w:marRight w:val="0"/>
              <w:marTop w:val="0"/>
              <w:marBottom w:val="225"/>
              <w:divBdr>
                <w:top w:val="none" w:sz="0" w:space="0" w:color="auto"/>
                <w:left w:val="none" w:sz="0" w:space="0" w:color="auto"/>
                <w:bottom w:val="none" w:sz="0" w:space="0" w:color="auto"/>
                <w:right w:val="none" w:sz="0" w:space="0" w:color="auto"/>
              </w:divBdr>
              <w:divsChild>
                <w:div w:id="1780055950">
                  <w:marLeft w:val="0"/>
                  <w:marRight w:val="0"/>
                  <w:marTop w:val="0"/>
                  <w:marBottom w:val="225"/>
                  <w:divBdr>
                    <w:top w:val="none" w:sz="0" w:space="0" w:color="auto"/>
                    <w:left w:val="none" w:sz="0" w:space="0" w:color="auto"/>
                    <w:bottom w:val="none" w:sz="0" w:space="0" w:color="auto"/>
                    <w:right w:val="none" w:sz="0" w:space="0" w:color="auto"/>
                  </w:divBdr>
                  <w:divsChild>
                    <w:div w:id="1780055948">
                      <w:marLeft w:val="0"/>
                      <w:marRight w:val="0"/>
                      <w:marTop w:val="0"/>
                      <w:marBottom w:val="0"/>
                      <w:divBdr>
                        <w:top w:val="none" w:sz="0" w:space="0" w:color="auto"/>
                        <w:left w:val="none" w:sz="0" w:space="0" w:color="auto"/>
                        <w:bottom w:val="none" w:sz="0" w:space="0" w:color="auto"/>
                        <w:right w:val="none" w:sz="0" w:space="0" w:color="auto"/>
                      </w:divBdr>
                      <w:divsChild>
                        <w:div w:id="1780055932">
                          <w:marLeft w:val="0"/>
                          <w:marRight w:val="0"/>
                          <w:marTop w:val="0"/>
                          <w:marBottom w:val="0"/>
                          <w:divBdr>
                            <w:top w:val="none" w:sz="0" w:space="0" w:color="auto"/>
                            <w:left w:val="none" w:sz="0" w:space="0" w:color="auto"/>
                            <w:bottom w:val="none" w:sz="0" w:space="0" w:color="auto"/>
                            <w:right w:val="none" w:sz="0" w:space="0" w:color="auto"/>
                          </w:divBdr>
                          <w:divsChild>
                            <w:div w:id="1780055927">
                              <w:marLeft w:val="0"/>
                              <w:marRight w:val="0"/>
                              <w:marTop w:val="0"/>
                              <w:marBottom w:val="0"/>
                              <w:divBdr>
                                <w:top w:val="none" w:sz="0" w:space="0" w:color="auto"/>
                                <w:left w:val="none" w:sz="0" w:space="0" w:color="auto"/>
                                <w:bottom w:val="none" w:sz="0" w:space="0" w:color="auto"/>
                                <w:right w:val="none" w:sz="0" w:space="0" w:color="auto"/>
                              </w:divBdr>
                              <w:divsChild>
                                <w:div w:id="1780055931">
                                  <w:marLeft w:val="0"/>
                                  <w:marRight w:val="0"/>
                                  <w:marTop w:val="0"/>
                                  <w:marBottom w:val="0"/>
                                  <w:divBdr>
                                    <w:top w:val="none" w:sz="0" w:space="0" w:color="auto"/>
                                    <w:left w:val="none" w:sz="0" w:space="0" w:color="auto"/>
                                    <w:bottom w:val="none" w:sz="0" w:space="0" w:color="auto"/>
                                    <w:right w:val="none" w:sz="0" w:space="0" w:color="auto"/>
                                  </w:divBdr>
                                  <w:divsChild>
                                    <w:div w:id="17800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055938">
      <w:marLeft w:val="0"/>
      <w:marRight w:val="0"/>
      <w:marTop w:val="0"/>
      <w:marBottom w:val="0"/>
      <w:divBdr>
        <w:top w:val="none" w:sz="0" w:space="0" w:color="auto"/>
        <w:left w:val="none" w:sz="0" w:space="0" w:color="auto"/>
        <w:bottom w:val="none" w:sz="0" w:space="0" w:color="auto"/>
        <w:right w:val="none" w:sz="0" w:space="0" w:color="auto"/>
      </w:divBdr>
      <w:divsChild>
        <w:div w:id="1780055958">
          <w:marLeft w:val="0"/>
          <w:marRight w:val="0"/>
          <w:marTop w:val="0"/>
          <w:marBottom w:val="0"/>
          <w:divBdr>
            <w:top w:val="none" w:sz="0" w:space="0" w:color="auto"/>
            <w:left w:val="none" w:sz="0" w:space="0" w:color="auto"/>
            <w:bottom w:val="none" w:sz="0" w:space="0" w:color="auto"/>
            <w:right w:val="none" w:sz="0" w:space="0" w:color="auto"/>
          </w:divBdr>
        </w:div>
      </w:divsChild>
    </w:div>
    <w:div w:id="1780055944">
      <w:marLeft w:val="0"/>
      <w:marRight w:val="0"/>
      <w:marTop w:val="0"/>
      <w:marBottom w:val="0"/>
      <w:divBdr>
        <w:top w:val="none" w:sz="0" w:space="0" w:color="auto"/>
        <w:left w:val="none" w:sz="0" w:space="0" w:color="auto"/>
        <w:bottom w:val="none" w:sz="0" w:space="0" w:color="auto"/>
        <w:right w:val="none" w:sz="0" w:space="0" w:color="auto"/>
      </w:divBdr>
      <w:divsChild>
        <w:div w:id="1780055952">
          <w:marLeft w:val="0"/>
          <w:marRight w:val="0"/>
          <w:marTop w:val="0"/>
          <w:marBottom w:val="0"/>
          <w:divBdr>
            <w:top w:val="none" w:sz="0" w:space="0" w:color="auto"/>
            <w:left w:val="none" w:sz="0" w:space="0" w:color="auto"/>
            <w:bottom w:val="none" w:sz="0" w:space="0" w:color="auto"/>
            <w:right w:val="none" w:sz="0" w:space="0" w:color="auto"/>
          </w:divBdr>
          <w:divsChild>
            <w:div w:id="1780055933">
              <w:marLeft w:val="0"/>
              <w:marRight w:val="0"/>
              <w:marTop w:val="0"/>
              <w:marBottom w:val="225"/>
              <w:divBdr>
                <w:top w:val="none" w:sz="0" w:space="0" w:color="auto"/>
                <w:left w:val="none" w:sz="0" w:space="0" w:color="auto"/>
                <w:bottom w:val="none" w:sz="0" w:space="0" w:color="auto"/>
                <w:right w:val="none" w:sz="0" w:space="0" w:color="auto"/>
              </w:divBdr>
              <w:divsChild>
                <w:div w:id="1780055940">
                  <w:marLeft w:val="0"/>
                  <w:marRight w:val="0"/>
                  <w:marTop w:val="0"/>
                  <w:marBottom w:val="225"/>
                  <w:divBdr>
                    <w:top w:val="none" w:sz="0" w:space="0" w:color="auto"/>
                    <w:left w:val="none" w:sz="0" w:space="0" w:color="auto"/>
                    <w:bottom w:val="none" w:sz="0" w:space="0" w:color="auto"/>
                    <w:right w:val="none" w:sz="0" w:space="0" w:color="auto"/>
                  </w:divBdr>
                  <w:divsChild>
                    <w:div w:id="1780055935">
                      <w:marLeft w:val="0"/>
                      <w:marRight w:val="0"/>
                      <w:marTop w:val="0"/>
                      <w:marBottom w:val="0"/>
                      <w:divBdr>
                        <w:top w:val="none" w:sz="0" w:space="0" w:color="auto"/>
                        <w:left w:val="none" w:sz="0" w:space="0" w:color="auto"/>
                        <w:bottom w:val="none" w:sz="0" w:space="0" w:color="auto"/>
                        <w:right w:val="none" w:sz="0" w:space="0" w:color="auto"/>
                      </w:divBdr>
                      <w:divsChild>
                        <w:div w:id="1780055960">
                          <w:marLeft w:val="0"/>
                          <w:marRight w:val="0"/>
                          <w:marTop w:val="0"/>
                          <w:marBottom w:val="0"/>
                          <w:divBdr>
                            <w:top w:val="none" w:sz="0" w:space="0" w:color="auto"/>
                            <w:left w:val="none" w:sz="0" w:space="0" w:color="auto"/>
                            <w:bottom w:val="none" w:sz="0" w:space="0" w:color="auto"/>
                            <w:right w:val="none" w:sz="0" w:space="0" w:color="auto"/>
                          </w:divBdr>
                          <w:divsChild>
                            <w:div w:id="1780055926">
                              <w:marLeft w:val="0"/>
                              <w:marRight w:val="0"/>
                              <w:marTop w:val="0"/>
                              <w:marBottom w:val="0"/>
                              <w:divBdr>
                                <w:top w:val="none" w:sz="0" w:space="0" w:color="auto"/>
                                <w:left w:val="none" w:sz="0" w:space="0" w:color="auto"/>
                                <w:bottom w:val="none" w:sz="0" w:space="0" w:color="auto"/>
                                <w:right w:val="none" w:sz="0" w:space="0" w:color="auto"/>
                              </w:divBdr>
                              <w:divsChild>
                                <w:div w:id="1780055942">
                                  <w:marLeft w:val="0"/>
                                  <w:marRight w:val="0"/>
                                  <w:marTop w:val="0"/>
                                  <w:marBottom w:val="0"/>
                                  <w:divBdr>
                                    <w:top w:val="none" w:sz="0" w:space="0" w:color="auto"/>
                                    <w:left w:val="none" w:sz="0" w:space="0" w:color="auto"/>
                                    <w:bottom w:val="none" w:sz="0" w:space="0" w:color="auto"/>
                                    <w:right w:val="none" w:sz="0" w:space="0" w:color="auto"/>
                                  </w:divBdr>
                                  <w:divsChild>
                                    <w:div w:id="17800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055945">
      <w:marLeft w:val="0"/>
      <w:marRight w:val="0"/>
      <w:marTop w:val="0"/>
      <w:marBottom w:val="0"/>
      <w:divBdr>
        <w:top w:val="none" w:sz="0" w:space="0" w:color="auto"/>
        <w:left w:val="none" w:sz="0" w:space="0" w:color="auto"/>
        <w:bottom w:val="none" w:sz="0" w:space="0" w:color="auto"/>
        <w:right w:val="none" w:sz="0" w:space="0" w:color="auto"/>
      </w:divBdr>
    </w:div>
    <w:div w:id="1780055947">
      <w:marLeft w:val="0"/>
      <w:marRight w:val="0"/>
      <w:marTop w:val="0"/>
      <w:marBottom w:val="0"/>
      <w:divBdr>
        <w:top w:val="none" w:sz="0" w:space="0" w:color="auto"/>
        <w:left w:val="none" w:sz="0" w:space="0" w:color="auto"/>
        <w:bottom w:val="none" w:sz="0" w:space="0" w:color="auto"/>
        <w:right w:val="none" w:sz="0" w:space="0" w:color="auto"/>
      </w:divBdr>
      <w:divsChild>
        <w:div w:id="1780055951">
          <w:marLeft w:val="0"/>
          <w:marRight w:val="0"/>
          <w:marTop w:val="0"/>
          <w:marBottom w:val="0"/>
          <w:divBdr>
            <w:top w:val="none" w:sz="0" w:space="0" w:color="auto"/>
            <w:left w:val="none" w:sz="0" w:space="0" w:color="auto"/>
            <w:bottom w:val="none" w:sz="0" w:space="0" w:color="auto"/>
            <w:right w:val="none" w:sz="0" w:space="0" w:color="auto"/>
          </w:divBdr>
          <w:divsChild>
            <w:div w:id="1780055939">
              <w:marLeft w:val="0"/>
              <w:marRight w:val="0"/>
              <w:marTop w:val="0"/>
              <w:marBottom w:val="0"/>
              <w:divBdr>
                <w:top w:val="none" w:sz="0" w:space="0" w:color="auto"/>
                <w:left w:val="none" w:sz="0" w:space="0" w:color="auto"/>
                <w:bottom w:val="none" w:sz="0" w:space="0" w:color="auto"/>
                <w:right w:val="none" w:sz="0" w:space="0" w:color="auto"/>
              </w:divBdr>
            </w:div>
            <w:div w:id="178005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55949">
      <w:marLeft w:val="0"/>
      <w:marRight w:val="0"/>
      <w:marTop w:val="0"/>
      <w:marBottom w:val="0"/>
      <w:divBdr>
        <w:top w:val="none" w:sz="0" w:space="0" w:color="auto"/>
        <w:left w:val="none" w:sz="0" w:space="0" w:color="auto"/>
        <w:bottom w:val="none" w:sz="0" w:space="0" w:color="auto"/>
        <w:right w:val="none" w:sz="0" w:space="0" w:color="auto"/>
      </w:divBdr>
      <w:divsChild>
        <w:div w:id="1780055928">
          <w:marLeft w:val="720"/>
          <w:marRight w:val="720"/>
          <w:marTop w:val="100"/>
          <w:marBottom w:val="100"/>
          <w:divBdr>
            <w:top w:val="none" w:sz="0" w:space="0" w:color="auto"/>
            <w:left w:val="none" w:sz="0" w:space="0" w:color="auto"/>
            <w:bottom w:val="none" w:sz="0" w:space="0" w:color="auto"/>
            <w:right w:val="none" w:sz="0" w:space="0" w:color="auto"/>
          </w:divBdr>
        </w:div>
      </w:divsChild>
    </w:div>
    <w:div w:id="1780055955">
      <w:marLeft w:val="0"/>
      <w:marRight w:val="0"/>
      <w:marTop w:val="0"/>
      <w:marBottom w:val="0"/>
      <w:divBdr>
        <w:top w:val="none" w:sz="0" w:space="0" w:color="auto"/>
        <w:left w:val="none" w:sz="0" w:space="0" w:color="auto"/>
        <w:bottom w:val="none" w:sz="0" w:space="0" w:color="auto"/>
        <w:right w:val="none" w:sz="0" w:space="0" w:color="auto"/>
      </w:divBdr>
    </w:div>
    <w:div w:id="1780055961">
      <w:marLeft w:val="0"/>
      <w:marRight w:val="0"/>
      <w:marTop w:val="0"/>
      <w:marBottom w:val="0"/>
      <w:divBdr>
        <w:top w:val="none" w:sz="0" w:space="0" w:color="auto"/>
        <w:left w:val="none" w:sz="0" w:space="0" w:color="auto"/>
        <w:bottom w:val="none" w:sz="0" w:space="0" w:color="auto"/>
        <w:right w:val="none" w:sz="0" w:space="0" w:color="auto"/>
      </w:divBdr>
      <w:divsChild>
        <w:div w:id="1780055954">
          <w:marLeft w:val="0"/>
          <w:marRight w:val="0"/>
          <w:marTop w:val="0"/>
          <w:marBottom w:val="0"/>
          <w:divBdr>
            <w:top w:val="none" w:sz="0" w:space="0" w:color="auto"/>
            <w:left w:val="none" w:sz="0" w:space="0" w:color="auto"/>
            <w:bottom w:val="none" w:sz="0" w:space="0" w:color="auto"/>
            <w:right w:val="none" w:sz="0" w:space="0" w:color="auto"/>
          </w:divBdr>
          <w:divsChild>
            <w:div w:id="1780055930">
              <w:marLeft w:val="0"/>
              <w:marRight w:val="0"/>
              <w:marTop w:val="0"/>
              <w:marBottom w:val="225"/>
              <w:divBdr>
                <w:top w:val="none" w:sz="0" w:space="0" w:color="auto"/>
                <w:left w:val="none" w:sz="0" w:space="0" w:color="auto"/>
                <w:bottom w:val="none" w:sz="0" w:space="0" w:color="auto"/>
                <w:right w:val="none" w:sz="0" w:space="0" w:color="auto"/>
              </w:divBdr>
              <w:divsChild>
                <w:div w:id="1780055936">
                  <w:marLeft w:val="0"/>
                  <w:marRight w:val="0"/>
                  <w:marTop w:val="0"/>
                  <w:marBottom w:val="225"/>
                  <w:divBdr>
                    <w:top w:val="none" w:sz="0" w:space="0" w:color="auto"/>
                    <w:left w:val="none" w:sz="0" w:space="0" w:color="auto"/>
                    <w:bottom w:val="none" w:sz="0" w:space="0" w:color="auto"/>
                    <w:right w:val="none" w:sz="0" w:space="0" w:color="auto"/>
                  </w:divBdr>
                  <w:divsChild>
                    <w:div w:id="1780055941">
                      <w:marLeft w:val="0"/>
                      <w:marRight w:val="0"/>
                      <w:marTop w:val="0"/>
                      <w:marBottom w:val="0"/>
                      <w:divBdr>
                        <w:top w:val="none" w:sz="0" w:space="0" w:color="auto"/>
                        <w:left w:val="none" w:sz="0" w:space="0" w:color="auto"/>
                        <w:bottom w:val="none" w:sz="0" w:space="0" w:color="auto"/>
                        <w:right w:val="none" w:sz="0" w:space="0" w:color="auto"/>
                      </w:divBdr>
                      <w:divsChild>
                        <w:div w:id="1780055957">
                          <w:marLeft w:val="0"/>
                          <w:marRight w:val="0"/>
                          <w:marTop w:val="0"/>
                          <w:marBottom w:val="0"/>
                          <w:divBdr>
                            <w:top w:val="none" w:sz="0" w:space="0" w:color="auto"/>
                            <w:left w:val="none" w:sz="0" w:space="0" w:color="auto"/>
                            <w:bottom w:val="none" w:sz="0" w:space="0" w:color="auto"/>
                            <w:right w:val="none" w:sz="0" w:space="0" w:color="auto"/>
                          </w:divBdr>
                          <w:divsChild>
                            <w:div w:id="1780055959">
                              <w:marLeft w:val="0"/>
                              <w:marRight w:val="0"/>
                              <w:marTop w:val="0"/>
                              <w:marBottom w:val="0"/>
                              <w:divBdr>
                                <w:top w:val="none" w:sz="0" w:space="0" w:color="auto"/>
                                <w:left w:val="none" w:sz="0" w:space="0" w:color="auto"/>
                                <w:bottom w:val="none" w:sz="0" w:space="0" w:color="auto"/>
                                <w:right w:val="none" w:sz="0" w:space="0" w:color="auto"/>
                              </w:divBdr>
                              <w:divsChild>
                                <w:div w:id="1780055943">
                                  <w:marLeft w:val="0"/>
                                  <w:marRight w:val="0"/>
                                  <w:marTop w:val="0"/>
                                  <w:marBottom w:val="0"/>
                                  <w:divBdr>
                                    <w:top w:val="none" w:sz="0" w:space="0" w:color="auto"/>
                                    <w:left w:val="none" w:sz="0" w:space="0" w:color="auto"/>
                                    <w:bottom w:val="none" w:sz="0" w:space="0" w:color="auto"/>
                                    <w:right w:val="none" w:sz="0" w:space="0" w:color="auto"/>
                                  </w:divBdr>
                                  <w:divsChild>
                                    <w:div w:id="17800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mary_jane@yahoo.com" TargetMode="External"/><Relationship Id="rId7" Type="http://schemas.openxmlformats.org/officeDocument/2006/relationships/endnotes" Target="endnotes.xml"/><Relationship Id="rId12" Type="http://schemas.openxmlformats.org/officeDocument/2006/relationships/hyperlink" Target="http://healthit.hhs.gov/portal/server.pt?open=18&amp;objID=913668&amp;parentname=CommunityPage&amp;parentid=16&amp;mode=2&amp;in_hi_userid=10741&amp;cached=tru" TargetMode="External"/><Relationship Id="rId17" Type="http://schemas.openxmlformats.org/officeDocument/2006/relationships/hyperlink" Target="http://nhindirect.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nhindirect.org/Implementation+Geographies" TargetMode="External"/><Relationship Id="rId20" Type="http://schemas.openxmlformats.org/officeDocument/2006/relationships/hyperlink" Target="mailto:john_doe@yaho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ealthit.hhs.gov/portal/server.pt?open=512&amp;objID=1200&amp;parentname=CommunityPage&amp;parentid=1&amp;mode=2&amp;in_hi_userid=10741&amp;cached=true"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nhindirect.org/" TargetMode="External"/><Relationship Id="rId23" Type="http://schemas.openxmlformats.org/officeDocument/2006/relationships/header" Target="header1.xml"/><Relationship Id="rId10" Type="http://schemas.openxmlformats.org/officeDocument/2006/relationships/hyperlink" Target="http://nhindirect.org/Arien+Malec" TargetMode="External"/><Relationship Id="rId19" Type="http://schemas.openxmlformats.org/officeDocument/2006/relationships/hyperlink" Target="mailto:john_doe@google.com" TargetMode="External"/><Relationship Id="rId4" Type="http://schemas.openxmlformats.org/officeDocument/2006/relationships/settings" Target="settings.xml"/><Relationship Id="rId9" Type="http://schemas.openxmlformats.org/officeDocument/2006/relationships/hyperlink" Target="http://nhindirect.org/User+Stories" TargetMode="External"/><Relationship Id="rId14" Type="http://schemas.openxmlformats.org/officeDocument/2006/relationships/hyperlink" Target="http://www.nhindirect.org" TargetMode="External"/><Relationship Id="rId22" Type="http://schemas.openxmlformats.org/officeDocument/2006/relationships/hyperlink" Target="mailto:mary_jan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7FE88-8D73-454E-9F90-DE7C4F30B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17</Pages>
  <Words>4286</Words>
  <Characters>24434</Characters>
  <Application>Microsoft Office Word</Application>
  <DocSecurity>0</DocSecurity>
  <Lines>203</Lines>
  <Paragraphs>57</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NHIN Direct Overview</vt:lpstr>
      <vt:lpstr>Introduction: What is NHIN Direct?</vt:lpstr>
      <vt:lpstr>How was NHIN Direct Started?</vt:lpstr>
      <vt:lpstr>Who will use NHIN Direct?</vt:lpstr>
      <vt:lpstr>NHIN Direct Project Organization and Participation: </vt:lpstr>
      <vt:lpstr>Implementers(Enablers) of NHIN Direct</vt:lpstr>
      <vt:lpstr>Relationship between the NHIN, NHIN Direct and NHIN Exchange: </vt:lpstr>
      <vt:lpstr/>
      <vt:lpstr>Technical Discussion</vt:lpstr>
      <vt:lpstr>    NHIN Direct Abstract Model:</vt:lpstr>
      <vt:lpstr>    NHIN Direct Terminology and Concepts:</vt:lpstr>
      <vt:lpstr>        Source and Destination:</vt:lpstr>
      <vt:lpstr>        Health Internet Service Provider (HISP):</vt:lpstr>
      <vt:lpstr>        NHIN Direct Address: </vt:lpstr>
      <vt:lpstr>        NHIN Direct Source Edge Protocol: </vt:lpstr>
      <vt:lpstr>        NHIN Direct Destination Edge Protocol: </vt:lpstr>
      <vt:lpstr>        NHIN Direct Backbone Protocol: </vt:lpstr>
      <vt:lpstr>        NHIN Direct Message:</vt:lpstr>
      <vt:lpstr>        NHIN Direct HISP Address Directory:</vt:lpstr>
      <vt:lpstr>    NHIN Direct Protocols and Payload:</vt:lpstr>
      <vt:lpstr>        NHIN Direct Backbone Protocol choices</vt:lpstr>
      <vt:lpstr>        </vt:lpstr>
      <vt:lpstr>        NHIN Direct Edge Protocol choices</vt:lpstr>
      <vt:lpstr>        Examples using various protocols</vt:lpstr>
      <vt:lpstr>        Health Content Container (Multipart MIME Message)</vt:lpstr>
      <vt:lpstr>        Multipart Mime with XDM payload</vt:lpstr>
      <vt:lpstr>    </vt:lpstr>
      <vt:lpstr>    NHIN Direct Security: </vt:lpstr>
      <vt:lpstr>        Goals of the Security Model</vt:lpstr>
      <vt:lpstr>        PKI Infrastructure using X.509 certificates</vt:lpstr>
      <vt:lpstr>        Certificate Anchors and circles of Trust:</vt:lpstr>
      <vt:lpstr>        Sender Verification:</vt:lpstr>
      <vt:lpstr>        Protecting Message content in transit: (S/MIME)</vt:lpstr>
      <vt:lpstr>        Certificate Revocation:</vt:lpstr>
      <vt:lpstr>    NHIN Direct Reference Implementation: </vt:lpstr>
      <vt:lpstr>Glossary, References and Other Links:</vt:lpstr>
      <vt:lpstr>    Index of Acronyms</vt:lpstr>
    </vt:vector>
  </TitlesOfParts>
  <Company>.</Company>
  <LinksUpToDate>false</LinksUpToDate>
  <CharactersWithSpaces>28663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NHIN Direct Overview</dc:title>
  <dc:subject/>
  <dc:creator>David Tao (Siemens)</dc:creator>
  <cp:keywords/>
  <dc:description/>
  <cp:lastModifiedBy>Bashyam, Nageshwara</cp:lastModifiedBy>
  <cp:revision>9</cp:revision>
  <cp:lastPrinted>2010-07-23T23:39:00Z</cp:lastPrinted>
  <dcterms:created xsi:type="dcterms:W3CDTF">2010-07-28T08:48:00Z</dcterms:created>
  <dcterms:modified xsi:type="dcterms:W3CDTF">2010-07-28T10:25:00Z</dcterms:modified>
</cp:coreProperties>
</file>